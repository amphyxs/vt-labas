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</w:t>
      </w:r>
      <w:r w:rsidR="0074564F">
        <w:rPr>
          <w:color w:val="00000A"/>
          <w:sz w:val="28"/>
          <w:szCs w:val="28"/>
        </w:rPr>
        <w:t xml:space="preserve">мное образовательное учреждение </w:t>
      </w:r>
      <w:r>
        <w:rPr>
          <w:color w:val="00000A"/>
          <w:sz w:val="28"/>
          <w:szCs w:val="28"/>
        </w:rPr>
        <w:t>высшего образования 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</w:p>
    <w:p w:rsidR="006E70A9" w:rsidRPr="0011614A" w:rsidRDefault="0074564F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</w:t>
      </w:r>
      <w:r w:rsidR="006E70A9" w:rsidRPr="0011614A">
        <w:rPr>
          <w:color w:val="00000A"/>
          <w:sz w:val="28"/>
          <w:szCs w:val="28"/>
        </w:rPr>
        <w:t>рограммной инженерии и компьютерной техники</w:t>
      </w:r>
    </w:p>
    <w:p w:rsidR="00770A8B" w:rsidRDefault="00770A8B"/>
    <w:p w:rsidR="006E70A9" w:rsidRDefault="006E70A9"/>
    <w:p w:rsidR="006E70A9" w:rsidRDefault="006E70A9"/>
    <w:p w:rsidR="006E70A9" w:rsidRDefault="006E70A9"/>
    <w:p w:rsidR="006E70A9" w:rsidRDefault="006E70A9"/>
    <w:p w:rsidR="006A28BC" w:rsidRDefault="006A28BC"/>
    <w:p w:rsidR="006E70A9" w:rsidRDefault="006E70A9"/>
    <w:p w:rsidR="006A28BC" w:rsidRDefault="006A28BC"/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0"/>
      <w:r w:rsidR="00085507"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</w:p>
    <w:p w:rsidR="006E70A9" w:rsidRPr="0011614A" w:rsidRDefault="006E70A9" w:rsidP="00F60E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085507">
        <w:rPr>
          <w:rFonts w:ascii="Times New Roman" w:eastAsia="Times New Roman" w:hAnsi="Times New Roman" w:cs="Times New Roman"/>
          <w:sz w:val="32"/>
          <w:szCs w:val="32"/>
        </w:rPr>
        <w:t>Выполнение комплекса</w:t>
      </w:r>
      <w:r w:rsidR="00085507" w:rsidRPr="0011614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85507">
        <w:rPr>
          <w:rFonts w:ascii="Times New Roman" w:eastAsia="Times New Roman" w:hAnsi="Times New Roman" w:cs="Times New Roman"/>
          <w:sz w:val="32"/>
          <w:szCs w:val="32"/>
        </w:rPr>
        <w:t>программ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1"/>
    </w:p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085507">
        <w:rPr>
          <w:rFonts w:ascii="Times New Roman" w:eastAsia="Times New Roman" w:hAnsi="Times New Roman" w:cs="Times New Roman"/>
          <w:sz w:val="32"/>
          <w:szCs w:val="32"/>
        </w:rPr>
        <w:t>№ 2308</w:t>
      </w:r>
    </w:p>
    <w:p w:rsidR="006E70A9" w:rsidRDefault="006E70A9"/>
    <w:p w:rsidR="006E70A9" w:rsidRDefault="006E70A9"/>
    <w:p w:rsidR="006E70A9" w:rsidRDefault="006E70A9"/>
    <w:p w:rsidR="006E70A9" w:rsidRDefault="006E70A9"/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 w:rsidRPr="00F04B0B">
        <w:rPr>
          <w:rFonts w:ascii="Times New Roman" w:eastAsia="Times New Roman" w:hAnsi="Times New Roman" w:cs="Times New Roman"/>
          <w:szCs w:val="28"/>
        </w:rPr>
        <w:t>Сандов</w:t>
      </w:r>
      <w:proofErr w:type="spellEnd"/>
      <w:r w:rsidRPr="00F04B0B">
        <w:rPr>
          <w:rFonts w:ascii="Times New Roman" w:eastAsia="Times New Roman" w:hAnsi="Times New Roman" w:cs="Times New Roman"/>
          <w:szCs w:val="28"/>
        </w:rPr>
        <w:t xml:space="preserve"> Кирилл </w:t>
      </w:r>
      <w:proofErr w:type="spellStart"/>
      <w:r w:rsidRPr="00F04B0B">
        <w:rPr>
          <w:rFonts w:ascii="Times New Roman" w:eastAsia="Times New Roman" w:hAnsi="Times New Roman" w:cs="Times New Roman"/>
          <w:szCs w:val="28"/>
        </w:rPr>
        <w:t>Алекссевич</w:t>
      </w:r>
      <w:proofErr w:type="spellEnd"/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Группа: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P3113</w:t>
      </w:r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:rsidR="006A28BC" w:rsidRDefault="00A817FE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преподаватель</w:t>
      </w:r>
      <w:r w:rsidR="006E70A9">
        <w:rPr>
          <w:rFonts w:ascii="Times New Roman" w:eastAsia="Times New Roman" w:hAnsi="Times New Roman" w:cs="Times New Roman"/>
          <w:szCs w:val="28"/>
        </w:rPr>
        <w:t xml:space="preserve"> </w:t>
      </w:r>
      <w:r w:rsidR="006E70A9" w:rsidRPr="00F04B0B">
        <w:rPr>
          <w:rFonts w:ascii="Times New Roman" w:eastAsia="Times New Roman" w:hAnsi="Times New Roman" w:cs="Times New Roman"/>
          <w:szCs w:val="28"/>
        </w:rPr>
        <w:t>Б</w:t>
      </w:r>
      <w:r w:rsidR="006E70A9">
        <w:rPr>
          <w:rFonts w:ascii="Times New Roman" w:eastAsia="Times New Roman" w:hAnsi="Times New Roman" w:cs="Times New Roman"/>
          <w:szCs w:val="28"/>
        </w:rPr>
        <w:t>лохина Елена Николаевна</w:t>
      </w:r>
    </w:p>
    <w:p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:rsidR="006E70A9" w:rsidRPr="00F60EC8" w:rsidRDefault="00FC0BDC" w:rsidP="00F60EC8">
      <w:pPr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2023</w:t>
      </w:r>
      <w:r w:rsidR="006E70A9">
        <w:br w:type="page"/>
      </w:r>
    </w:p>
    <w:p w:rsidR="003566CC" w:rsidRPr="003566CC" w:rsidRDefault="006E70A9" w:rsidP="003566CC">
      <w:pPr>
        <w:pStyle w:val="1"/>
      </w:pPr>
      <w:bookmarkStart w:id="2" w:name="_Toc114866819"/>
      <w:r>
        <w:lastRenderedPageBreak/>
        <w:t>Задание</w:t>
      </w:r>
      <w:bookmarkEnd w:id="2"/>
    </w:p>
    <w:p w:rsidR="00085507" w:rsidRDefault="00085507" w:rsidP="00085507">
      <w:pPr>
        <w:keepNext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085507">
        <w:rPr>
          <w:shd w:val="clear" w:color="auto" w:fill="FFFFFF"/>
        </w:rPr>
        <w:t>осстановить текст заданного варианта программы и подпрограммы</w:t>
      </w:r>
      <w:r>
        <w:rPr>
          <w:shd w:val="clear" w:color="auto" w:fill="FFFFFF"/>
        </w:rPr>
        <w:t xml:space="preserve"> (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_Ref129428329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>)</w:t>
      </w:r>
      <w:r w:rsidRPr="00085507">
        <w:rPr>
          <w:shd w:val="clear" w:color="auto" w:fill="FFFFFF"/>
        </w:rPr>
        <w:t>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:rsidR="00085507" w:rsidRDefault="00085507" w:rsidP="00085507">
      <w:pPr>
        <w:keepNext/>
        <w:jc w:val="center"/>
      </w:pPr>
      <w:r w:rsidRPr="00085507">
        <w:rPr>
          <w:noProof/>
          <w:lang w:eastAsia="ru-RU"/>
        </w:rPr>
        <w:drawing>
          <wp:inline distT="0" distB="0" distL="0" distR="0" wp14:anchorId="6F0A421E" wp14:editId="77976F5B">
            <wp:extent cx="5760085" cy="29635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08" w:rsidRDefault="00085507" w:rsidP="00085507">
      <w:pPr>
        <w:pStyle w:val="a7"/>
        <w:jc w:val="center"/>
      </w:pPr>
      <w:bookmarkStart w:id="3" w:name="_Ref129428329"/>
      <w:r>
        <w:t xml:space="preserve">Рисунок </w:t>
      </w:r>
      <w:fldSimple w:instr=" SEQ Рисунок \* ARABIC ">
        <w:r w:rsidR="00973366">
          <w:rPr>
            <w:noProof/>
          </w:rPr>
          <w:t>1</w:t>
        </w:r>
      </w:fldSimple>
      <w:bookmarkEnd w:id="3"/>
    </w:p>
    <w:p w:rsidR="00F86D08" w:rsidRDefault="00F86D08" w:rsidP="00F86D08">
      <w:pPr>
        <w:pStyle w:val="1"/>
      </w:pPr>
      <w:r>
        <w:lastRenderedPageBreak/>
        <w:t>Пункт 1</w:t>
      </w:r>
    </w:p>
    <w:p w:rsidR="00F86D08" w:rsidRPr="00F86D08" w:rsidRDefault="00F86D08" w:rsidP="00F86D08">
      <w:pPr>
        <w:ind w:firstLine="708"/>
      </w:pPr>
      <w:r>
        <w:t xml:space="preserve">Запишем </w:t>
      </w:r>
      <w:r w:rsidR="00085507">
        <w:t xml:space="preserve">основную </w:t>
      </w:r>
      <w:r>
        <w:t>программу в виде таблицы (</w:t>
      </w:r>
      <w:r>
        <w:fldChar w:fldCharType="begin"/>
      </w:r>
      <w:r>
        <w:instrText xml:space="preserve"> REF _Ref118710521 \h </w:instrText>
      </w:r>
      <w:r>
        <w:fldChar w:fldCharType="separate"/>
      </w:r>
      <w:r w:rsidR="0041547C">
        <w:t xml:space="preserve">Таблица </w:t>
      </w:r>
      <w:r w:rsidR="0041547C">
        <w:rPr>
          <w:noProof/>
        </w:rPr>
        <w:t>1</w:t>
      </w:r>
      <w:r>
        <w:fldChar w:fldCharType="end"/>
      </w:r>
      <w: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978"/>
        <w:gridCol w:w="2127"/>
        <w:gridCol w:w="4217"/>
      </w:tblGrid>
      <w:tr w:rsidR="00F86D08" w:rsidRPr="00F86D08" w:rsidTr="008B00AB">
        <w:tc>
          <w:tcPr>
            <w:tcW w:w="965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Адрес</w:t>
            </w:r>
          </w:p>
        </w:tc>
        <w:tc>
          <w:tcPr>
            <w:tcW w:w="1978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Код команды</w:t>
            </w:r>
          </w:p>
        </w:tc>
        <w:tc>
          <w:tcPr>
            <w:tcW w:w="2127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Мнемоника</w:t>
            </w:r>
          </w:p>
        </w:tc>
        <w:tc>
          <w:tcPr>
            <w:tcW w:w="4217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Комментарии</w:t>
            </w:r>
          </w:p>
        </w:tc>
      </w:tr>
      <w:tr w:rsidR="00F86D08" w:rsidTr="008B00AB">
        <w:tc>
          <w:tcPr>
            <w:tcW w:w="965" w:type="dxa"/>
          </w:tcPr>
          <w:p w:rsidR="00F86D08" w:rsidRDefault="00085507" w:rsidP="00F86D08">
            <w:pPr>
              <w:jc w:val="center"/>
            </w:pPr>
            <w:r>
              <w:t>4B2</w:t>
            </w:r>
          </w:p>
        </w:tc>
        <w:tc>
          <w:tcPr>
            <w:tcW w:w="1978" w:type="dxa"/>
          </w:tcPr>
          <w:p w:rsidR="00F86D08" w:rsidRDefault="00085507" w:rsidP="00F86D08">
            <w:pPr>
              <w:jc w:val="center"/>
            </w:pPr>
            <w:r>
              <w:t>0200</w:t>
            </w:r>
          </w:p>
        </w:tc>
        <w:tc>
          <w:tcPr>
            <w:tcW w:w="2127" w:type="dxa"/>
          </w:tcPr>
          <w:p w:rsidR="00F86D08" w:rsidRDefault="00085507" w:rsidP="00F86D08">
            <w:pPr>
              <w:jc w:val="center"/>
            </w:pPr>
            <w:r>
              <w:t>CLA</w:t>
            </w:r>
          </w:p>
        </w:tc>
        <w:tc>
          <w:tcPr>
            <w:tcW w:w="4217" w:type="dxa"/>
          </w:tcPr>
          <w:p w:rsidR="00F86D08" w:rsidRDefault="00085507" w:rsidP="00F86D08">
            <w:pPr>
              <w:keepNext/>
              <w:jc w:val="center"/>
            </w:pPr>
            <w:r>
              <w:t>Обнулить аккумулятор</w:t>
            </w:r>
          </w:p>
        </w:tc>
      </w:tr>
      <w:tr w:rsidR="00F37189" w:rsidTr="008B00AB">
        <w:tc>
          <w:tcPr>
            <w:tcW w:w="965" w:type="dxa"/>
          </w:tcPr>
          <w:p w:rsidR="00F37189" w:rsidRDefault="00085507" w:rsidP="00F86D08">
            <w:pPr>
              <w:jc w:val="center"/>
            </w:pPr>
            <w:r>
              <w:t>4B3</w:t>
            </w:r>
          </w:p>
        </w:tc>
        <w:tc>
          <w:tcPr>
            <w:tcW w:w="1978" w:type="dxa"/>
          </w:tcPr>
          <w:p w:rsidR="00F37189" w:rsidRDefault="00085507" w:rsidP="00F86D08">
            <w:pPr>
              <w:jc w:val="center"/>
            </w:pPr>
            <w:r>
              <w:t>EE19</w:t>
            </w:r>
          </w:p>
        </w:tc>
        <w:tc>
          <w:tcPr>
            <w:tcW w:w="2127" w:type="dxa"/>
          </w:tcPr>
          <w:p w:rsidR="00F37189" w:rsidRDefault="00085507" w:rsidP="00F86D08">
            <w:pPr>
              <w:jc w:val="center"/>
            </w:pPr>
            <w:r>
              <w:t>ST (IP+0x19)</w:t>
            </w:r>
          </w:p>
        </w:tc>
        <w:tc>
          <w:tcPr>
            <w:tcW w:w="4217" w:type="dxa"/>
          </w:tcPr>
          <w:p w:rsidR="00F37189" w:rsidRDefault="00085507" w:rsidP="00F37189">
            <w:pPr>
              <w:keepNext/>
              <w:jc w:val="center"/>
            </w:pPr>
            <w:r>
              <w:t>Записать значение аккумулятора в ячейку памяти 4B3+1+19=4CD (с учётом предыдущей операции, запишется 0)</w:t>
            </w:r>
          </w:p>
        </w:tc>
      </w:tr>
      <w:tr w:rsidR="00F37189" w:rsidTr="008B00AB">
        <w:tc>
          <w:tcPr>
            <w:tcW w:w="965" w:type="dxa"/>
          </w:tcPr>
          <w:p w:rsidR="00F37189" w:rsidRDefault="00085507" w:rsidP="00F86D08">
            <w:pPr>
              <w:jc w:val="center"/>
            </w:pPr>
            <w:r>
              <w:t>4B4</w:t>
            </w:r>
          </w:p>
        </w:tc>
        <w:tc>
          <w:tcPr>
            <w:tcW w:w="1978" w:type="dxa"/>
          </w:tcPr>
          <w:p w:rsidR="00F37189" w:rsidRDefault="00085507" w:rsidP="00F86D08">
            <w:pPr>
              <w:jc w:val="center"/>
            </w:pPr>
            <w:r>
              <w:t>AE15</w:t>
            </w:r>
          </w:p>
        </w:tc>
        <w:tc>
          <w:tcPr>
            <w:tcW w:w="2127" w:type="dxa"/>
          </w:tcPr>
          <w:p w:rsidR="00F37189" w:rsidRDefault="00085507" w:rsidP="00F86D08">
            <w:pPr>
              <w:jc w:val="center"/>
            </w:pPr>
            <w:r>
              <w:t>LD (IP+0x15)</w:t>
            </w:r>
          </w:p>
        </w:tc>
        <w:tc>
          <w:tcPr>
            <w:tcW w:w="4217" w:type="dxa"/>
          </w:tcPr>
          <w:p w:rsidR="00F37189" w:rsidRDefault="00085507" w:rsidP="003E17A5">
            <w:pPr>
              <w:keepNext/>
              <w:jc w:val="center"/>
            </w:pPr>
            <w:r>
              <w:t xml:space="preserve">Загрузить в аккумулятор значение ячейки </w:t>
            </w:r>
            <w:r w:rsidR="001E2D1C">
              <w:t>4B4+1+15=4CA</w:t>
            </w:r>
          </w:p>
        </w:tc>
      </w:tr>
      <w:tr w:rsidR="00F37189" w:rsidTr="008B00AB">
        <w:tc>
          <w:tcPr>
            <w:tcW w:w="965" w:type="dxa"/>
          </w:tcPr>
          <w:p w:rsidR="00F37189" w:rsidRDefault="001E2D1C" w:rsidP="00F86D08">
            <w:pPr>
              <w:jc w:val="center"/>
            </w:pPr>
            <w:r>
              <w:t>4B5</w:t>
            </w:r>
          </w:p>
        </w:tc>
        <w:tc>
          <w:tcPr>
            <w:tcW w:w="1978" w:type="dxa"/>
          </w:tcPr>
          <w:p w:rsidR="00F37189" w:rsidRDefault="001E2D1C" w:rsidP="00F86D08">
            <w:pPr>
              <w:jc w:val="center"/>
            </w:pPr>
            <w:r>
              <w:t>0C00</w:t>
            </w:r>
          </w:p>
        </w:tc>
        <w:tc>
          <w:tcPr>
            <w:tcW w:w="2127" w:type="dxa"/>
          </w:tcPr>
          <w:p w:rsidR="00F37189" w:rsidRDefault="001E2D1C" w:rsidP="00F86D08">
            <w:pPr>
              <w:jc w:val="center"/>
            </w:pPr>
            <w:r>
              <w:t>PUSH</w:t>
            </w:r>
          </w:p>
        </w:tc>
        <w:tc>
          <w:tcPr>
            <w:tcW w:w="4217" w:type="dxa"/>
          </w:tcPr>
          <w:p w:rsidR="00F37189" w:rsidRDefault="001E2D1C" w:rsidP="00F86D08">
            <w:pPr>
              <w:keepNext/>
              <w:jc w:val="center"/>
            </w:pPr>
            <w:r>
              <w:t>Положить на вершину стека значение из аккумулятора</w:t>
            </w:r>
          </w:p>
        </w:tc>
      </w:tr>
      <w:tr w:rsidR="001777D8" w:rsidTr="008B00AB">
        <w:tc>
          <w:tcPr>
            <w:tcW w:w="965" w:type="dxa"/>
          </w:tcPr>
          <w:p w:rsidR="001777D8" w:rsidRDefault="001E2D1C" w:rsidP="00F86D08">
            <w:pPr>
              <w:jc w:val="center"/>
            </w:pPr>
            <w:r>
              <w:t>4B6</w:t>
            </w:r>
          </w:p>
        </w:tc>
        <w:tc>
          <w:tcPr>
            <w:tcW w:w="1978" w:type="dxa"/>
          </w:tcPr>
          <w:p w:rsidR="001777D8" w:rsidRDefault="001E2D1C" w:rsidP="00F86D08">
            <w:pPr>
              <w:jc w:val="center"/>
            </w:pPr>
            <w:r>
              <w:t>D69F</w:t>
            </w:r>
          </w:p>
        </w:tc>
        <w:tc>
          <w:tcPr>
            <w:tcW w:w="2127" w:type="dxa"/>
          </w:tcPr>
          <w:p w:rsidR="001777D8" w:rsidRDefault="001E2D1C" w:rsidP="00F86D08">
            <w:pPr>
              <w:jc w:val="center"/>
            </w:pPr>
            <w:r>
              <w:t>CALL 0x69F</w:t>
            </w:r>
          </w:p>
        </w:tc>
        <w:tc>
          <w:tcPr>
            <w:tcW w:w="4217" w:type="dxa"/>
          </w:tcPr>
          <w:p w:rsidR="001777D8" w:rsidRDefault="001E2D1C" w:rsidP="001E2D1C">
            <w:pPr>
              <w:keepNext/>
              <w:jc w:val="center"/>
            </w:pPr>
            <w:r>
              <w:t>Перейти к выполнению подпрограммы, начинающейся с ячейки 69F</w:t>
            </w:r>
          </w:p>
        </w:tc>
      </w:tr>
      <w:tr w:rsidR="001777D8" w:rsidTr="008B00AB">
        <w:tc>
          <w:tcPr>
            <w:tcW w:w="965" w:type="dxa"/>
          </w:tcPr>
          <w:p w:rsidR="001777D8" w:rsidRDefault="001E2D1C" w:rsidP="00F86D08">
            <w:pPr>
              <w:jc w:val="center"/>
            </w:pPr>
            <w:r>
              <w:t>4B7</w:t>
            </w:r>
          </w:p>
        </w:tc>
        <w:tc>
          <w:tcPr>
            <w:tcW w:w="1978" w:type="dxa"/>
          </w:tcPr>
          <w:p w:rsidR="001777D8" w:rsidRDefault="001E2D1C" w:rsidP="00F86D08">
            <w:pPr>
              <w:jc w:val="center"/>
            </w:pPr>
            <w:r>
              <w:t>0800</w:t>
            </w:r>
          </w:p>
        </w:tc>
        <w:tc>
          <w:tcPr>
            <w:tcW w:w="2127" w:type="dxa"/>
          </w:tcPr>
          <w:p w:rsidR="001777D8" w:rsidRDefault="001E2D1C" w:rsidP="00F86D08">
            <w:pPr>
              <w:jc w:val="center"/>
            </w:pPr>
            <w:r>
              <w:t>POP</w:t>
            </w:r>
          </w:p>
        </w:tc>
        <w:tc>
          <w:tcPr>
            <w:tcW w:w="4217" w:type="dxa"/>
          </w:tcPr>
          <w:p w:rsidR="001777D8" w:rsidRDefault="001E2D1C" w:rsidP="0065765F">
            <w:pPr>
              <w:keepNext/>
              <w:jc w:val="center"/>
            </w:pPr>
            <w:r>
              <w:t>Записать значение с вершины стека в аккумулятор и увеличить SP на 1</w:t>
            </w:r>
          </w:p>
        </w:tc>
      </w:tr>
      <w:tr w:rsidR="00B56BB4" w:rsidTr="008B00AB">
        <w:tc>
          <w:tcPr>
            <w:tcW w:w="965" w:type="dxa"/>
          </w:tcPr>
          <w:p w:rsidR="00B56BB4" w:rsidRDefault="001E2D1C" w:rsidP="00F86D08">
            <w:pPr>
              <w:jc w:val="center"/>
            </w:pPr>
            <w:r>
              <w:t>4B8</w:t>
            </w:r>
          </w:p>
        </w:tc>
        <w:tc>
          <w:tcPr>
            <w:tcW w:w="1978" w:type="dxa"/>
          </w:tcPr>
          <w:p w:rsidR="00B56BB4" w:rsidRDefault="001E2D1C" w:rsidP="00F86D08">
            <w:pPr>
              <w:jc w:val="center"/>
            </w:pPr>
            <w:r>
              <w:t>0700</w:t>
            </w:r>
          </w:p>
        </w:tc>
        <w:tc>
          <w:tcPr>
            <w:tcW w:w="2127" w:type="dxa"/>
          </w:tcPr>
          <w:p w:rsidR="00B56BB4" w:rsidRDefault="001E2D1C" w:rsidP="00F86D08">
            <w:pPr>
              <w:jc w:val="center"/>
            </w:pPr>
            <w:r>
              <w:t>INC</w:t>
            </w:r>
          </w:p>
        </w:tc>
        <w:tc>
          <w:tcPr>
            <w:tcW w:w="4217" w:type="dxa"/>
          </w:tcPr>
          <w:p w:rsidR="00B56BB4" w:rsidRDefault="001E2D1C" w:rsidP="00510FEB">
            <w:pPr>
              <w:keepNext/>
              <w:jc w:val="center"/>
            </w:pPr>
            <w:r>
              <w:t>Увеличить значение аккумулятора на 1</w:t>
            </w:r>
          </w:p>
        </w:tc>
      </w:tr>
      <w:tr w:rsidR="00B56BB4" w:rsidTr="008B00AB">
        <w:tc>
          <w:tcPr>
            <w:tcW w:w="965" w:type="dxa"/>
          </w:tcPr>
          <w:p w:rsidR="00B56BB4" w:rsidRDefault="001E2D1C" w:rsidP="00F86D08">
            <w:pPr>
              <w:jc w:val="center"/>
            </w:pPr>
            <w:r>
              <w:t>4B9</w:t>
            </w:r>
          </w:p>
        </w:tc>
        <w:tc>
          <w:tcPr>
            <w:tcW w:w="1978" w:type="dxa"/>
          </w:tcPr>
          <w:p w:rsidR="00B56BB4" w:rsidRDefault="001E2D1C" w:rsidP="00F86D08">
            <w:pPr>
              <w:jc w:val="center"/>
            </w:pPr>
            <w:r>
              <w:t>6E13</w:t>
            </w:r>
          </w:p>
        </w:tc>
        <w:tc>
          <w:tcPr>
            <w:tcW w:w="2127" w:type="dxa"/>
          </w:tcPr>
          <w:p w:rsidR="00B56BB4" w:rsidRDefault="001E2D1C" w:rsidP="00F86D08">
            <w:pPr>
              <w:jc w:val="center"/>
            </w:pPr>
            <w:r>
              <w:t>SUB (IP+0x13)</w:t>
            </w:r>
          </w:p>
        </w:tc>
        <w:tc>
          <w:tcPr>
            <w:tcW w:w="4217" w:type="dxa"/>
          </w:tcPr>
          <w:p w:rsidR="00B56BB4" w:rsidRDefault="001E2D1C" w:rsidP="00B56BB4">
            <w:pPr>
              <w:keepNext/>
              <w:jc w:val="center"/>
            </w:pPr>
            <w:r>
              <w:t>Вычесть из аккумулятора значение ячейки 4B9+1+13=4CD и записать эту разность в аккумулятор</w:t>
            </w:r>
          </w:p>
        </w:tc>
      </w:tr>
      <w:tr w:rsidR="00B56BB4" w:rsidTr="008B00AB">
        <w:tc>
          <w:tcPr>
            <w:tcW w:w="965" w:type="dxa"/>
          </w:tcPr>
          <w:p w:rsidR="00B56BB4" w:rsidRDefault="001E2D1C" w:rsidP="00F86D08">
            <w:pPr>
              <w:jc w:val="center"/>
            </w:pPr>
            <w:r>
              <w:t>4BA</w:t>
            </w:r>
          </w:p>
        </w:tc>
        <w:tc>
          <w:tcPr>
            <w:tcW w:w="1978" w:type="dxa"/>
          </w:tcPr>
          <w:p w:rsidR="00B56BB4" w:rsidRDefault="001E2D1C" w:rsidP="00F86D08">
            <w:pPr>
              <w:jc w:val="center"/>
            </w:pPr>
            <w:r>
              <w:t>EE12</w:t>
            </w:r>
          </w:p>
        </w:tc>
        <w:tc>
          <w:tcPr>
            <w:tcW w:w="2127" w:type="dxa"/>
          </w:tcPr>
          <w:p w:rsidR="00B56BB4" w:rsidRDefault="001E2D1C" w:rsidP="00F86D08">
            <w:pPr>
              <w:jc w:val="center"/>
            </w:pPr>
            <w:r>
              <w:t>ST (IP+0x12)</w:t>
            </w:r>
          </w:p>
        </w:tc>
        <w:tc>
          <w:tcPr>
            <w:tcW w:w="4217" w:type="dxa"/>
          </w:tcPr>
          <w:p w:rsidR="00B56BB4" w:rsidRDefault="001E2D1C" w:rsidP="006114C0">
            <w:pPr>
              <w:keepNext/>
              <w:jc w:val="center"/>
            </w:pPr>
            <w:r>
              <w:t>Записать значение из аккумулятора в ячейку памяти 4BA+1+12=4CD</w:t>
            </w:r>
          </w:p>
        </w:tc>
      </w:tr>
      <w:tr w:rsidR="001E2D1C" w:rsidTr="008B00AB">
        <w:tc>
          <w:tcPr>
            <w:tcW w:w="965" w:type="dxa"/>
          </w:tcPr>
          <w:p w:rsidR="001E2D1C" w:rsidRDefault="001E2D1C" w:rsidP="00B11721">
            <w:pPr>
              <w:jc w:val="center"/>
            </w:pPr>
            <w:r>
              <w:t>4BB</w:t>
            </w:r>
          </w:p>
        </w:tc>
        <w:tc>
          <w:tcPr>
            <w:tcW w:w="1978" w:type="dxa"/>
          </w:tcPr>
          <w:p w:rsidR="001E2D1C" w:rsidRDefault="001E2D1C" w:rsidP="00B11721">
            <w:pPr>
              <w:jc w:val="center"/>
            </w:pPr>
            <w:r>
              <w:t>AE10</w:t>
            </w:r>
          </w:p>
        </w:tc>
        <w:tc>
          <w:tcPr>
            <w:tcW w:w="2127" w:type="dxa"/>
          </w:tcPr>
          <w:p w:rsidR="001E2D1C" w:rsidRDefault="001E2D1C" w:rsidP="00B11721">
            <w:pPr>
              <w:jc w:val="center"/>
            </w:pPr>
            <w:r>
              <w:t>LD (IP+0x10)</w:t>
            </w:r>
          </w:p>
        </w:tc>
        <w:tc>
          <w:tcPr>
            <w:tcW w:w="4217" w:type="dxa"/>
          </w:tcPr>
          <w:p w:rsidR="001E2D1C" w:rsidRDefault="001E2D1C" w:rsidP="00B11721">
            <w:pPr>
              <w:keepNext/>
              <w:jc w:val="center"/>
            </w:pPr>
            <w:r>
              <w:t>Загрузить в аккумулятор значение ячейки 4BB+1+10=4CC</w:t>
            </w:r>
          </w:p>
        </w:tc>
      </w:tr>
      <w:tr w:rsidR="001E2D1C" w:rsidTr="008B00AB">
        <w:tc>
          <w:tcPr>
            <w:tcW w:w="965" w:type="dxa"/>
          </w:tcPr>
          <w:p w:rsidR="001E2D1C" w:rsidRDefault="001E2D1C" w:rsidP="00B11721">
            <w:pPr>
              <w:jc w:val="center"/>
            </w:pPr>
            <w:r>
              <w:t>4BC</w:t>
            </w:r>
          </w:p>
        </w:tc>
        <w:tc>
          <w:tcPr>
            <w:tcW w:w="1978" w:type="dxa"/>
          </w:tcPr>
          <w:p w:rsidR="001E2D1C" w:rsidRDefault="001E2D1C" w:rsidP="00B11721">
            <w:pPr>
              <w:jc w:val="center"/>
            </w:pPr>
            <w:r>
              <w:t>0C00</w:t>
            </w:r>
          </w:p>
        </w:tc>
        <w:tc>
          <w:tcPr>
            <w:tcW w:w="2127" w:type="dxa"/>
          </w:tcPr>
          <w:p w:rsidR="001E2D1C" w:rsidRDefault="001E2D1C" w:rsidP="00B11721">
            <w:pPr>
              <w:jc w:val="center"/>
            </w:pPr>
            <w:r>
              <w:t>PUSH</w:t>
            </w:r>
          </w:p>
        </w:tc>
        <w:tc>
          <w:tcPr>
            <w:tcW w:w="4217" w:type="dxa"/>
          </w:tcPr>
          <w:p w:rsidR="001E2D1C" w:rsidRDefault="001E2D1C" w:rsidP="00B11721">
            <w:pPr>
              <w:keepNext/>
              <w:jc w:val="center"/>
            </w:pPr>
            <w:r>
              <w:t>Положить на вершину стека значение из аккумулятора</w:t>
            </w:r>
          </w:p>
        </w:tc>
      </w:tr>
      <w:tr w:rsidR="001E2D1C" w:rsidTr="008B00AB">
        <w:tc>
          <w:tcPr>
            <w:tcW w:w="965" w:type="dxa"/>
          </w:tcPr>
          <w:p w:rsidR="001E2D1C" w:rsidRDefault="001E2D1C" w:rsidP="00B11721">
            <w:pPr>
              <w:jc w:val="center"/>
            </w:pPr>
            <w:r>
              <w:t>4BD</w:t>
            </w:r>
          </w:p>
        </w:tc>
        <w:tc>
          <w:tcPr>
            <w:tcW w:w="1978" w:type="dxa"/>
          </w:tcPr>
          <w:p w:rsidR="001E2D1C" w:rsidRDefault="001E2D1C" w:rsidP="00B11721">
            <w:pPr>
              <w:jc w:val="center"/>
            </w:pPr>
            <w:r>
              <w:t>D69F</w:t>
            </w:r>
          </w:p>
        </w:tc>
        <w:tc>
          <w:tcPr>
            <w:tcW w:w="2127" w:type="dxa"/>
          </w:tcPr>
          <w:p w:rsidR="001E2D1C" w:rsidRDefault="001E2D1C" w:rsidP="00B11721">
            <w:pPr>
              <w:jc w:val="center"/>
            </w:pPr>
            <w:r>
              <w:t>CALL 0x69F</w:t>
            </w:r>
          </w:p>
        </w:tc>
        <w:tc>
          <w:tcPr>
            <w:tcW w:w="4217" w:type="dxa"/>
          </w:tcPr>
          <w:p w:rsidR="001E2D1C" w:rsidRDefault="001E2D1C" w:rsidP="00B11721">
            <w:pPr>
              <w:keepNext/>
              <w:jc w:val="center"/>
            </w:pPr>
            <w:r>
              <w:t>Перейти к выполнению подпрограммы, начинающейся с ячейки 69F</w:t>
            </w:r>
          </w:p>
        </w:tc>
      </w:tr>
      <w:tr w:rsidR="001E2D1C" w:rsidTr="008B00AB">
        <w:tc>
          <w:tcPr>
            <w:tcW w:w="965" w:type="dxa"/>
          </w:tcPr>
          <w:p w:rsidR="001E2D1C" w:rsidRDefault="001E2D1C" w:rsidP="00B11721">
            <w:pPr>
              <w:jc w:val="center"/>
            </w:pPr>
            <w:r>
              <w:t>4BE</w:t>
            </w:r>
          </w:p>
        </w:tc>
        <w:tc>
          <w:tcPr>
            <w:tcW w:w="1978" w:type="dxa"/>
          </w:tcPr>
          <w:p w:rsidR="001E2D1C" w:rsidRDefault="001E2D1C" w:rsidP="00B11721">
            <w:pPr>
              <w:jc w:val="center"/>
            </w:pPr>
            <w:r>
              <w:t>0800</w:t>
            </w:r>
          </w:p>
        </w:tc>
        <w:tc>
          <w:tcPr>
            <w:tcW w:w="2127" w:type="dxa"/>
          </w:tcPr>
          <w:p w:rsidR="001E2D1C" w:rsidRDefault="001E2D1C" w:rsidP="00B11721">
            <w:pPr>
              <w:jc w:val="center"/>
            </w:pPr>
            <w:r>
              <w:t>POP</w:t>
            </w:r>
          </w:p>
        </w:tc>
        <w:tc>
          <w:tcPr>
            <w:tcW w:w="4217" w:type="dxa"/>
          </w:tcPr>
          <w:p w:rsidR="001E2D1C" w:rsidRDefault="001E2D1C" w:rsidP="00B11721">
            <w:pPr>
              <w:keepNext/>
              <w:jc w:val="center"/>
            </w:pPr>
            <w:r>
              <w:t>Записать значение с вершины стека в аккумулятор и увеличить SP на 1</w:t>
            </w:r>
          </w:p>
        </w:tc>
      </w:tr>
      <w:tr w:rsidR="001E2D1C" w:rsidTr="008B00AB">
        <w:tc>
          <w:tcPr>
            <w:tcW w:w="965" w:type="dxa"/>
          </w:tcPr>
          <w:p w:rsidR="001E2D1C" w:rsidRDefault="001E2D1C" w:rsidP="00B11721">
            <w:pPr>
              <w:jc w:val="center"/>
            </w:pPr>
            <w:r>
              <w:t>4BF</w:t>
            </w:r>
          </w:p>
        </w:tc>
        <w:tc>
          <w:tcPr>
            <w:tcW w:w="1978" w:type="dxa"/>
          </w:tcPr>
          <w:p w:rsidR="001E2D1C" w:rsidRDefault="001E2D1C" w:rsidP="00B11721">
            <w:pPr>
              <w:jc w:val="center"/>
            </w:pPr>
            <w:r>
              <w:t>0700</w:t>
            </w:r>
          </w:p>
        </w:tc>
        <w:tc>
          <w:tcPr>
            <w:tcW w:w="2127" w:type="dxa"/>
          </w:tcPr>
          <w:p w:rsidR="001E2D1C" w:rsidRDefault="001E2D1C" w:rsidP="00B11721">
            <w:pPr>
              <w:jc w:val="center"/>
            </w:pPr>
            <w:r>
              <w:t>INC</w:t>
            </w:r>
          </w:p>
        </w:tc>
        <w:tc>
          <w:tcPr>
            <w:tcW w:w="4217" w:type="dxa"/>
          </w:tcPr>
          <w:p w:rsidR="001E2D1C" w:rsidRDefault="001E2D1C" w:rsidP="00B11721">
            <w:pPr>
              <w:keepNext/>
              <w:jc w:val="center"/>
            </w:pPr>
            <w:r>
              <w:t>Увеличить значение аккумулятора на 1</w:t>
            </w:r>
          </w:p>
        </w:tc>
      </w:tr>
      <w:tr w:rsidR="001E2D1C" w:rsidTr="008B00AB">
        <w:tc>
          <w:tcPr>
            <w:tcW w:w="965" w:type="dxa"/>
          </w:tcPr>
          <w:p w:rsidR="001E2D1C" w:rsidRDefault="001E2D1C" w:rsidP="00B11721">
            <w:pPr>
              <w:jc w:val="center"/>
            </w:pPr>
            <w:r>
              <w:t>4C0</w:t>
            </w:r>
          </w:p>
        </w:tc>
        <w:tc>
          <w:tcPr>
            <w:tcW w:w="1978" w:type="dxa"/>
          </w:tcPr>
          <w:p w:rsidR="001E2D1C" w:rsidRDefault="001E2D1C" w:rsidP="00B11721">
            <w:pPr>
              <w:jc w:val="center"/>
            </w:pPr>
            <w:r>
              <w:t>6E0C</w:t>
            </w:r>
          </w:p>
        </w:tc>
        <w:tc>
          <w:tcPr>
            <w:tcW w:w="2127" w:type="dxa"/>
          </w:tcPr>
          <w:p w:rsidR="001E2D1C" w:rsidRDefault="001E2D1C" w:rsidP="00B11721">
            <w:pPr>
              <w:jc w:val="center"/>
            </w:pPr>
            <w:r>
              <w:t>SUB (IP+0x0C)</w:t>
            </w:r>
          </w:p>
        </w:tc>
        <w:tc>
          <w:tcPr>
            <w:tcW w:w="4217" w:type="dxa"/>
          </w:tcPr>
          <w:p w:rsidR="001E2D1C" w:rsidRDefault="001E2D1C" w:rsidP="00B11721">
            <w:pPr>
              <w:keepNext/>
              <w:jc w:val="center"/>
            </w:pPr>
            <w:r>
              <w:t xml:space="preserve">Вычесть из аккумулятора значение ячейки </w:t>
            </w:r>
            <w:r w:rsidR="008B00AB">
              <w:t>4C0+1+C</w:t>
            </w:r>
            <w:r>
              <w:t xml:space="preserve">=4CD и записать эту разность в </w:t>
            </w:r>
            <w:r>
              <w:lastRenderedPageBreak/>
              <w:t>аккумулятор</w:t>
            </w:r>
          </w:p>
        </w:tc>
      </w:tr>
      <w:tr w:rsidR="001E2D1C" w:rsidTr="008B00AB">
        <w:tc>
          <w:tcPr>
            <w:tcW w:w="965" w:type="dxa"/>
          </w:tcPr>
          <w:p w:rsidR="001E2D1C" w:rsidRDefault="001E2D1C" w:rsidP="00B11721">
            <w:pPr>
              <w:jc w:val="center"/>
            </w:pPr>
            <w:r>
              <w:lastRenderedPageBreak/>
              <w:t>4</w:t>
            </w:r>
            <w:r w:rsidR="008B00AB">
              <w:t>C1</w:t>
            </w:r>
          </w:p>
        </w:tc>
        <w:tc>
          <w:tcPr>
            <w:tcW w:w="1978" w:type="dxa"/>
          </w:tcPr>
          <w:p w:rsidR="001E2D1C" w:rsidRDefault="008B00AB" w:rsidP="00B11721">
            <w:pPr>
              <w:jc w:val="center"/>
            </w:pPr>
            <w:r>
              <w:t>EE0B</w:t>
            </w:r>
          </w:p>
        </w:tc>
        <w:tc>
          <w:tcPr>
            <w:tcW w:w="2127" w:type="dxa"/>
          </w:tcPr>
          <w:p w:rsidR="001E2D1C" w:rsidRDefault="001E2D1C" w:rsidP="00B11721">
            <w:pPr>
              <w:jc w:val="center"/>
            </w:pPr>
            <w:r>
              <w:t>ST (IP+</w:t>
            </w:r>
            <w:r w:rsidR="008B00AB">
              <w:t>0x0B</w:t>
            </w:r>
            <w:r>
              <w:t>)</w:t>
            </w:r>
          </w:p>
        </w:tc>
        <w:tc>
          <w:tcPr>
            <w:tcW w:w="4217" w:type="dxa"/>
          </w:tcPr>
          <w:p w:rsidR="001E2D1C" w:rsidRDefault="001E2D1C" w:rsidP="00B11721">
            <w:pPr>
              <w:keepNext/>
              <w:jc w:val="center"/>
            </w:pPr>
            <w:r>
              <w:t xml:space="preserve">Записать значение из аккумулятора в ячейку памяти </w:t>
            </w:r>
            <w:r w:rsidR="008B00AB">
              <w:t>4C1+1+B</w:t>
            </w:r>
            <w:r>
              <w:t>=4CD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4C2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AE08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LD (IP+0x08)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Загрузить в аккумулятор значение ячейки 4C2+1+8=4CB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4C3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0C00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PUSH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Положить на вершину стека значение из аккумулятора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4C4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D69F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CALL 0x69F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Перейти к выполнению подпрограммы, начинающейся с ячейки 69F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4C5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0800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POP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Записать значение с вершины стека в аккумулятор и увеличить SP на 1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4C6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0700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INC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Увеличить значение аккумулятора на 1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4C7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6E05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SUB (IP+0x05)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Вычесть из аккумулятора значение ячейки 4C7+1+5=4CD и записать эту разность в аккумулятор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4C8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EE04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ST (IP+0x04)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Записать значение из аккумулятора в ячейку памяти 4C8+1+4=4CD</w:t>
            </w:r>
          </w:p>
        </w:tc>
      </w:tr>
      <w:tr w:rsidR="008B00AB" w:rsidTr="008B00AB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4C9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0100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HLT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Останов</w:t>
            </w:r>
          </w:p>
        </w:tc>
      </w:tr>
    </w:tbl>
    <w:p w:rsidR="00F86D08" w:rsidRDefault="00F86D08" w:rsidP="00F86D08">
      <w:pPr>
        <w:pStyle w:val="a7"/>
        <w:jc w:val="center"/>
      </w:pPr>
      <w:bookmarkStart w:id="4" w:name="_Ref118710521"/>
      <w:r>
        <w:t xml:space="preserve">Таблица </w:t>
      </w:r>
      <w:fldSimple w:instr=" SEQ Таблица \* ARABIC ">
        <w:r w:rsidR="008B00AB">
          <w:rPr>
            <w:noProof/>
          </w:rPr>
          <w:t>1</w:t>
        </w:r>
      </w:fldSimple>
      <w:bookmarkEnd w:id="4"/>
    </w:p>
    <w:p w:rsidR="008B00AB" w:rsidRDefault="008B00AB" w:rsidP="00064E3F">
      <w:r>
        <w:tab/>
        <w:t>Запишем подпрограмму в виде таблицы (</w:t>
      </w:r>
      <w:r>
        <w:fldChar w:fldCharType="begin"/>
      </w:r>
      <w:r>
        <w:instrText xml:space="preserve"> REF _Ref129429768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fldChar w:fldCharType="end"/>
      </w:r>
      <w: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978"/>
        <w:gridCol w:w="2127"/>
        <w:gridCol w:w="4217"/>
      </w:tblGrid>
      <w:tr w:rsidR="008B00AB" w:rsidRPr="00F86D08" w:rsidTr="00B11721">
        <w:tc>
          <w:tcPr>
            <w:tcW w:w="965" w:type="dxa"/>
          </w:tcPr>
          <w:p w:rsidR="008B00AB" w:rsidRPr="00F86D08" w:rsidRDefault="008B00AB" w:rsidP="00B11721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Адрес</w:t>
            </w:r>
          </w:p>
        </w:tc>
        <w:tc>
          <w:tcPr>
            <w:tcW w:w="1978" w:type="dxa"/>
          </w:tcPr>
          <w:p w:rsidR="008B00AB" w:rsidRPr="00F86D08" w:rsidRDefault="008B00AB" w:rsidP="00B11721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Код команды</w:t>
            </w:r>
          </w:p>
        </w:tc>
        <w:tc>
          <w:tcPr>
            <w:tcW w:w="2127" w:type="dxa"/>
          </w:tcPr>
          <w:p w:rsidR="008B00AB" w:rsidRPr="00F86D08" w:rsidRDefault="008B00AB" w:rsidP="00B11721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Мнемоника</w:t>
            </w:r>
          </w:p>
        </w:tc>
        <w:tc>
          <w:tcPr>
            <w:tcW w:w="4217" w:type="dxa"/>
          </w:tcPr>
          <w:p w:rsidR="008B00AB" w:rsidRPr="00F86D08" w:rsidRDefault="008B00AB" w:rsidP="00B11721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Комментарии</w:t>
            </w:r>
          </w:p>
        </w:tc>
      </w:tr>
      <w:tr w:rsidR="008B00AB" w:rsidTr="00B11721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69F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AC01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LD (SP+0x01)</w:t>
            </w:r>
          </w:p>
        </w:tc>
        <w:tc>
          <w:tcPr>
            <w:tcW w:w="4217" w:type="dxa"/>
          </w:tcPr>
          <w:p w:rsidR="008B00AB" w:rsidRDefault="008B00AB" w:rsidP="008B00AB">
            <w:pPr>
              <w:keepNext/>
              <w:jc w:val="center"/>
            </w:pPr>
            <w:r>
              <w:t>Загрузить в аккумулятор второе значение из стека (т.е. идущее сразу после его вершины)</w:t>
            </w:r>
          </w:p>
        </w:tc>
      </w:tr>
      <w:tr w:rsidR="008B00AB" w:rsidTr="00B11721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6A0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F203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BMI (IP+0x03)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Перейти в ячейку памяти 6A0+1+3=6A4, если в аккумуляторе отрицательное число</w:t>
            </w:r>
          </w:p>
        </w:tc>
      </w:tr>
      <w:tr w:rsidR="008B00AB" w:rsidTr="00B11721">
        <w:tc>
          <w:tcPr>
            <w:tcW w:w="965" w:type="dxa"/>
          </w:tcPr>
          <w:p w:rsidR="008B00AB" w:rsidRDefault="008B00AB" w:rsidP="00B11721">
            <w:pPr>
              <w:jc w:val="center"/>
            </w:pPr>
            <w:r>
              <w:t>6A1</w:t>
            </w:r>
          </w:p>
        </w:tc>
        <w:tc>
          <w:tcPr>
            <w:tcW w:w="1978" w:type="dxa"/>
          </w:tcPr>
          <w:p w:rsidR="008B00AB" w:rsidRDefault="008B00AB" w:rsidP="00B11721">
            <w:pPr>
              <w:jc w:val="center"/>
            </w:pPr>
            <w:r>
              <w:t>7E0A</w:t>
            </w:r>
          </w:p>
        </w:tc>
        <w:tc>
          <w:tcPr>
            <w:tcW w:w="2127" w:type="dxa"/>
          </w:tcPr>
          <w:p w:rsidR="008B00AB" w:rsidRDefault="008B00AB" w:rsidP="00B11721">
            <w:pPr>
              <w:jc w:val="center"/>
            </w:pPr>
            <w:r>
              <w:t>CMP (IP+0x0A)</w:t>
            </w:r>
          </w:p>
        </w:tc>
        <w:tc>
          <w:tcPr>
            <w:tcW w:w="4217" w:type="dxa"/>
          </w:tcPr>
          <w:p w:rsidR="008B00AB" w:rsidRDefault="008B00AB" w:rsidP="00B11721">
            <w:pPr>
              <w:keepNext/>
              <w:jc w:val="center"/>
            </w:pPr>
            <w:r>
              <w:t>Установить флаги NZVC по результату операции разности между аккумулятором и значением ячейки 6A1+1+A=6AC</w:t>
            </w:r>
          </w:p>
        </w:tc>
      </w:tr>
      <w:tr w:rsidR="008B00AB" w:rsidTr="00B11721">
        <w:tc>
          <w:tcPr>
            <w:tcW w:w="965" w:type="dxa"/>
          </w:tcPr>
          <w:p w:rsidR="008B00AB" w:rsidRDefault="00A969AE" w:rsidP="00B11721">
            <w:pPr>
              <w:jc w:val="center"/>
            </w:pPr>
            <w:r>
              <w:t>6A2</w:t>
            </w:r>
          </w:p>
        </w:tc>
        <w:tc>
          <w:tcPr>
            <w:tcW w:w="1978" w:type="dxa"/>
          </w:tcPr>
          <w:p w:rsidR="008B00AB" w:rsidRDefault="00A969AE" w:rsidP="00B11721">
            <w:pPr>
              <w:jc w:val="center"/>
            </w:pPr>
            <w:r>
              <w:t>F006</w:t>
            </w:r>
          </w:p>
        </w:tc>
        <w:tc>
          <w:tcPr>
            <w:tcW w:w="2127" w:type="dxa"/>
          </w:tcPr>
          <w:p w:rsidR="008B00AB" w:rsidRDefault="00A969AE" w:rsidP="00B11721">
            <w:pPr>
              <w:jc w:val="center"/>
            </w:pPr>
            <w:r>
              <w:t>BEQ (IP+0x06)</w:t>
            </w:r>
          </w:p>
        </w:tc>
        <w:tc>
          <w:tcPr>
            <w:tcW w:w="4217" w:type="dxa"/>
          </w:tcPr>
          <w:p w:rsidR="008B00AB" w:rsidRDefault="00A969AE" w:rsidP="00A969AE">
            <w:pPr>
              <w:keepNext/>
              <w:jc w:val="center"/>
            </w:pPr>
            <w:r>
              <w:t>Перейти в ячейку памяти 6A2+1+6=6A9, если флаг N равен 0 (т.е. если значение из аккумулятора равно значению из ячейки 6AC)</w:t>
            </w:r>
          </w:p>
        </w:tc>
      </w:tr>
      <w:tr w:rsidR="008B00AB" w:rsidTr="00B11721">
        <w:tc>
          <w:tcPr>
            <w:tcW w:w="965" w:type="dxa"/>
          </w:tcPr>
          <w:p w:rsidR="008B00AB" w:rsidRDefault="00A969AE" w:rsidP="00B11721">
            <w:pPr>
              <w:jc w:val="center"/>
            </w:pPr>
            <w:r>
              <w:lastRenderedPageBreak/>
              <w:t>6A3</w:t>
            </w:r>
          </w:p>
        </w:tc>
        <w:tc>
          <w:tcPr>
            <w:tcW w:w="1978" w:type="dxa"/>
          </w:tcPr>
          <w:p w:rsidR="008B00AB" w:rsidRDefault="00A969AE" w:rsidP="00B11721">
            <w:pPr>
              <w:jc w:val="center"/>
            </w:pPr>
            <w:r>
              <w:t>F805</w:t>
            </w:r>
          </w:p>
        </w:tc>
        <w:tc>
          <w:tcPr>
            <w:tcW w:w="2127" w:type="dxa"/>
          </w:tcPr>
          <w:p w:rsidR="008B00AB" w:rsidRDefault="00A969AE" w:rsidP="00B11721">
            <w:pPr>
              <w:jc w:val="center"/>
            </w:pPr>
            <w:r>
              <w:t>BLT (IP+0x05)</w:t>
            </w:r>
          </w:p>
        </w:tc>
        <w:tc>
          <w:tcPr>
            <w:tcW w:w="4217" w:type="dxa"/>
          </w:tcPr>
          <w:p w:rsidR="008B00AB" w:rsidRDefault="00A969AE" w:rsidP="00A969AE">
            <w:pPr>
              <w:keepNext/>
              <w:jc w:val="center"/>
            </w:pPr>
            <w:r>
              <w:t xml:space="preserve">Перейти в ячейку памяти 6A3+1+5=6A9, если </w:t>
            </w:r>
            <m:oMath>
              <m:r>
                <w:rPr>
                  <w:rFonts w:ascii="Cambria Math" w:hAnsi="Cambria Math"/>
                </w:rPr>
                <m:t>N⊕V=1</m:t>
              </m:r>
            </m:oMath>
            <w:r>
              <w:t xml:space="preserve"> (т.е. если значение из аккумулятора строго меньше значения из ячейки 6AC)</w:t>
            </w:r>
          </w:p>
        </w:tc>
      </w:tr>
      <w:tr w:rsidR="008B00AB" w:rsidTr="00B11721">
        <w:tc>
          <w:tcPr>
            <w:tcW w:w="965" w:type="dxa"/>
          </w:tcPr>
          <w:p w:rsidR="008B00AB" w:rsidRDefault="00A969AE" w:rsidP="00B11721">
            <w:pPr>
              <w:jc w:val="center"/>
            </w:pPr>
            <w:r>
              <w:t>6A4</w:t>
            </w:r>
          </w:p>
        </w:tc>
        <w:tc>
          <w:tcPr>
            <w:tcW w:w="1978" w:type="dxa"/>
          </w:tcPr>
          <w:p w:rsidR="008B00AB" w:rsidRDefault="00A969AE" w:rsidP="00B11721">
            <w:pPr>
              <w:jc w:val="center"/>
            </w:pPr>
            <w:r>
              <w:t>4C01</w:t>
            </w:r>
          </w:p>
        </w:tc>
        <w:tc>
          <w:tcPr>
            <w:tcW w:w="2127" w:type="dxa"/>
          </w:tcPr>
          <w:p w:rsidR="008B00AB" w:rsidRDefault="00A969AE" w:rsidP="00B11721">
            <w:pPr>
              <w:jc w:val="center"/>
            </w:pPr>
            <w:r>
              <w:t>ADD (SP+1)</w:t>
            </w:r>
          </w:p>
        </w:tc>
        <w:tc>
          <w:tcPr>
            <w:tcW w:w="4217" w:type="dxa"/>
          </w:tcPr>
          <w:p w:rsidR="008B00AB" w:rsidRDefault="00A969AE" w:rsidP="00A969AE">
            <w:pPr>
              <w:keepNext/>
              <w:jc w:val="center"/>
            </w:pPr>
            <w:r>
              <w:t>Прибавить к аккумулятору второе значение из стека (т.е. идущее сразу после его вершины) и записать сумму в аккумулятор</w:t>
            </w:r>
          </w:p>
        </w:tc>
      </w:tr>
      <w:tr w:rsidR="00A969AE" w:rsidTr="00B11721">
        <w:tc>
          <w:tcPr>
            <w:tcW w:w="965" w:type="dxa"/>
          </w:tcPr>
          <w:p w:rsidR="00A969AE" w:rsidRDefault="00A969AE" w:rsidP="00B11721">
            <w:pPr>
              <w:jc w:val="center"/>
            </w:pPr>
            <w:r>
              <w:t>6A5</w:t>
            </w:r>
          </w:p>
        </w:tc>
        <w:tc>
          <w:tcPr>
            <w:tcW w:w="1978" w:type="dxa"/>
          </w:tcPr>
          <w:p w:rsidR="00A969AE" w:rsidRDefault="00A969AE" w:rsidP="00B11721">
            <w:pPr>
              <w:jc w:val="center"/>
            </w:pPr>
            <w:r>
              <w:t>4C01</w:t>
            </w:r>
          </w:p>
        </w:tc>
        <w:tc>
          <w:tcPr>
            <w:tcW w:w="2127" w:type="dxa"/>
          </w:tcPr>
          <w:p w:rsidR="00A969AE" w:rsidRDefault="00A969AE" w:rsidP="00B11721">
            <w:pPr>
              <w:jc w:val="center"/>
            </w:pPr>
            <w:r>
              <w:t>ADD (SP+1)</w:t>
            </w:r>
          </w:p>
        </w:tc>
        <w:tc>
          <w:tcPr>
            <w:tcW w:w="4217" w:type="dxa"/>
          </w:tcPr>
          <w:p w:rsidR="00A969AE" w:rsidRDefault="00A969AE" w:rsidP="00B11721">
            <w:pPr>
              <w:keepNext/>
              <w:jc w:val="center"/>
            </w:pPr>
            <w:r>
              <w:t>Прибавить к аккумулятору второе значение из стека (т.е. идущее сразу после его вершины) и записать сумму в аккумулятор</w:t>
            </w:r>
          </w:p>
        </w:tc>
      </w:tr>
      <w:tr w:rsidR="00A969AE" w:rsidTr="00B11721">
        <w:tc>
          <w:tcPr>
            <w:tcW w:w="965" w:type="dxa"/>
          </w:tcPr>
          <w:p w:rsidR="00A969AE" w:rsidRDefault="00A969AE" w:rsidP="00B11721">
            <w:pPr>
              <w:jc w:val="center"/>
            </w:pPr>
            <w:r>
              <w:t>6A6</w:t>
            </w:r>
          </w:p>
        </w:tc>
        <w:tc>
          <w:tcPr>
            <w:tcW w:w="1978" w:type="dxa"/>
          </w:tcPr>
          <w:p w:rsidR="00A969AE" w:rsidRDefault="00A969AE" w:rsidP="00B11721">
            <w:pPr>
              <w:jc w:val="center"/>
            </w:pPr>
            <w:r>
              <w:t>4C01</w:t>
            </w:r>
          </w:p>
        </w:tc>
        <w:tc>
          <w:tcPr>
            <w:tcW w:w="2127" w:type="dxa"/>
          </w:tcPr>
          <w:p w:rsidR="00A969AE" w:rsidRDefault="00A969AE" w:rsidP="00B11721">
            <w:pPr>
              <w:jc w:val="center"/>
            </w:pPr>
            <w:r>
              <w:t>ADD (SP+1)</w:t>
            </w:r>
          </w:p>
        </w:tc>
        <w:tc>
          <w:tcPr>
            <w:tcW w:w="4217" w:type="dxa"/>
          </w:tcPr>
          <w:p w:rsidR="00A969AE" w:rsidRDefault="00A969AE" w:rsidP="00B11721">
            <w:pPr>
              <w:keepNext/>
              <w:jc w:val="center"/>
            </w:pPr>
            <w:r>
              <w:t>Прибавить к аккумулятору второе значение из стека (т.е. идущее сразу после его вершины) и записать сумму в аккумулятор</w:t>
            </w:r>
          </w:p>
        </w:tc>
      </w:tr>
      <w:tr w:rsidR="008B00AB" w:rsidTr="00B11721">
        <w:tc>
          <w:tcPr>
            <w:tcW w:w="965" w:type="dxa"/>
          </w:tcPr>
          <w:p w:rsidR="008B00AB" w:rsidRDefault="00A969AE" w:rsidP="00B11721">
            <w:pPr>
              <w:jc w:val="center"/>
            </w:pPr>
            <w:r>
              <w:t>6A7</w:t>
            </w:r>
          </w:p>
        </w:tc>
        <w:tc>
          <w:tcPr>
            <w:tcW w:w="1978" w:type="dxa"/>
          </w:tcPr>
          <w:p w:rsidR="008B00AB" w:rsidRDefault="00A969AE" w:rsidP="00B11721">
            <w:pPr>
              <w:jc w:val="center"/>
            </w:pPr>
            <w:r>
              <w:t>4E05</w:t>
            </w:r>
          </w:p>
        </w:tc>
        <w:tc>
          <w:tcPr>
            <w:tcW w:w="2127" w:type="dxa"/>
          </w:tcPr>
          <w:p w:rsidR="008B00AB" w:rsidRDefault="00EC170B" w:rsidP="00B11721">
            <w:pPr>
              <w:jc w:val="center"/>
            </w:pPr>
            <w:r>
              <w:t>ADD (IP+0x05)</w:t>
            </w:r>
          </w:p>
        </w:tc>
        <w:tc>
          <w:tcPr>
            <w:tcW w:w="4217" w:type="dxa"/>
          </w:tcPr>
          <w:p w:rsidR="008B00AB" w:rsidRDefault="00EC170B" w:rsidP="00B11721">
            <w:pPr>
              <w:keepNext/>
              <w:jc w:val="center"/>
            </w:pPr>
            <w:r>
              <w:t>Прибавить к аккумулятору значение из ячейки 6A7+1=5=6AD и записать сумму в аккумулятор</w:t>
            </w:r>
          </w:p>
        </w:tc>
      </w:tr>
      <w:tr w:rsidR="008B00AB" w:rsidTr="00B11721">
        <w:tc>
          <w:tcPr>
            <w:tcW w:w="965" w:type="dxa"/>
          </w:tcPr>
          <w:p w:rsidR="008B00AB" w:rsidRDefault="00EC170B" w:rsidP="00B11721">
            <w:pPr>
              <w:jc w:val="center"/>
            </w:pPr>
            <w:r>
              <w:t>6A8</w:t>
            </w:r>
          </w:p>
        </w:tc>
        <w:tc>
          <w:tcPr>
            <w:tcW w:w="1978" w:type="dxa"/>
          </w:tcPr>
          <w:p w:rsidR="008B00AB" w:rsidRDefault="00EC170B" w:rsidP="00B11721">
            <w:pPr>
              <w:jc w:val="center"/>
            </w:pPr>
            <w:r>
              <w:t>CE01</w:t>
            </w:r>
          </w:p>
        </w:tc>
        <w:tc>
          <w:tcPr>
            <w:tcW w:w="2127" w:type="dxa"/>
          </w:tcPr>
          <w:p w:rsidR="008B00AB" w:rsidRDefault="00EC170B" w:rsidP="00B11721">
            <w:pPr>
              <w:jc w:val="center"/>
            </w:pPr>
            <w:r>
              <w:t>JUMP (IP+1)</w:t>
            </w:r>
          </w:p>
        </w:tc>
        <w:tc>
          <w:tcPr>
            <w:tcW w:w="4217" w:type="dxa"/>
          </w:tcPr>
          <w:p w:rsidR="008B00AB" w:rsidRDefault="00EC170B" w:rsidP="00B11721">
            <w:pPr>
              <w:keepNext/>
              <w:jc w:val="center"/>
            </w:pPr>
            <w:r>
              <w:t>Перейти в ячейку 6A8+1+1=6AA</w:t>
            </w:r>
          </w:p>
        </w:tc>
      </w:tr>
      <w:tr w:rsidR="008B00AB" w:rsidTr="00B11721">
        <w:tc>
          <w:tcPr>
            <w:tcW w:w="965" w:type="dxa"/>
          </w:tcPr>
          <w:p w:rsidR="008B00AB" w:rsidRDefault="00EC170B" w:rsidP="00B11721">
            <w:pPr>
              <w:jc w:val="center"/>
            </w:pPr>
            <w:r>
              <w:t>6A9</w:t>
            </w:r>
          </w:p>
        </w:tc>
        <w:tc>
          <w:tcPr>
            <w:tcW w:w="1978" w:type="dxa"/>
          </w:tcPr>
          <w:p w:rsidR="008B00AB" w:rsidRDefault="00EC170B" w:rsidP="00B11721">
            <w:pPr>
              <w:jc w:val="center"/>
            </w:pPr>
            <w:r>
              <w:t>AE02</w:t>
            </w:r>
          </w:p>
        </w:tc>
        <w:tc>
          <w:tcPr>
            <w:tcW w:w="2127" w:type="dxa"/>
          </w:tcPr>
          <w:p w:rsidR="008B00AB" w:rsidRDefault="00EC170B" w:rsidP="00B11721">
            <w:pPr>
              <w:jc w:val="center"/>
            </w:pPr>
            <w:r>
              <w:t>LD (IP+2)</w:t>
            </w:r>
          </w:p>
        </w:tc>
        <w:tc>
          <w:tcPr>
            <w:tcW w:w="4217" w:type="dxa"/>
          </w:tcPr>
          <w:p w:rsidR="008B00AB" w:rsidRDefault="00EC170B" w:rsidP="00B11721">
            <w:pPr>
              <w:keepNext/>
              <w:jc w:val="center"/>
            </w:pPr>
            <w:r>
              <w:t>Записать значение из ячейки памяти 6A9+1+2=6AC в аккумулятор</w:t>
            </w:r>
          </w:p>
        </w:tc>
      </w:tr>
      <w:tr w:rsidR="008B00AB" w:rsidTr="00B11721">
        <w:tc>
          <w:tcPr>
            <w:tcW w:w="965" w:type="dxa"/>
          </w:tcPr>
          <w:p w:rsidR="008B00AB" w:rsidRDefault="00EC170B" w:rsidP="00B11721">
            <w:pPr>
              <w:jc w:val="center"/>
            </w:pPr>
            <w:r>
              <w:t>6AA</w:t>
            </w:r>
          </w:p>
        </w:tc>
        <w:tc>
          <w:tcPr>
            <w:tcW w:w="1978" w:type="dxa"/>
          </w:tcPr>
          <w:p w:rsidR="008B00AB" w:rsidRDefault="00EC170B" w:rsidP="00B11721">
            <w:pPr>
              <w:jc w:val="center"/>
            </w:pPr>
            <w:r>
              <w:t>EC01</w:t>
            </w:r>
          </w:p>
        </w:tc>
        <w:tc>
          <w:tcPr>
            <w:tcW w:w="2127" w:type="dxa"/>
          </w:tcPr>
          <w:p w:rsidR="008B00AB" w:rsidRDefault="00EC170B" w:rsidP="00B11721">
            <w:pPr>
              <w:jc w:val="center"/>
            </w:pPr>
            <w:r>
              <w:t>ST (SP+1)</w:t>
            </w:r>
          </w:p>
        </w:tc>
        <w:tc>
          <w:tcPr>
            <w:tcW w:w="4217" w:type="dxa"/>
          </w:tcPr>
          <w:p w:rsidR="008B00AB" w:rsidRDefault="00EC170B" w:rsidP="00B11721">
            <w:pPr>
              <w:keepNext/>
              <w:jc w:val="center"/>
            </w:pPr>
            <w:r>
              <w:t>Записать значение из аккумулятора в ячейку второго элемента стека (т.е. идущего сразу после его вершины)</w:t>
            </w:r>
          </w:p>
        </w:tc>
      </w:tr>
      <w:tr w:rsidR="008B00AB" w:rsidTr="00B11721">
        <w:tc>
          <w:tcPr>
            <w:tcW w:w="965" w:type="dxa"/>
          </w:tcPr>
          <w:p w:rsidR="008B00AB" w:rsidRDefault="00EC170B" w:rsidP="00B11721">
            <w:pPr>
              <w:jc w:val="center"/>
            </w:pPr>
            <w:r>
              <w:t>6AB</w:t>
            </w:r>
          </w:p>
        </w:tc>
        <w:tc>
          <w:tcPr>
            <w:tcW w:w="1978" w:type="dxa"/>
          </w:tcPr>
          <w:p w:rsidR="008B00AB" w:rsidRDefault="00EC170B" w:rsidP="00B11721">
            <w:pPr>
              <w:jc w:val="center"/>
            </w:pPr>
            <w:r>
              <w:t>0A00</w:t>
            </w:r>
          </w:p>
        </w:tc>
        <w:tc>
          <w:tcPr>
            <w:tcW w:w="2127" w:type="dxa"/>
          </w:tcPr>
          <w:p w:rsidR="008B00AB" w:rsidRDefault="00EC170B" w:rsidP="00B11721">
            <w:pPr>
              <w:jc w:val="center"/>
            </w:pPr>
            <w:r>
              <w:t>RET</w:t>
            </w:r>
          </w:p>
        </w:tc>
        <w:tc>
          <w:tcPr>
            <w:tcW w:w="4217" w:type="dxa"/>
          </w:tcPr>
          <w:p w:rsidR="008B00AB" w:rsidRDefault="00EC170B" w:rsidP="00B11721">
            <w:pPr>
              <w:keepNext/>
              <w:jc w:val="center"/>
            </w:pPr>
            <w:r>
              <w:t>Выход из подпрограммы и возврат в основную программу</w:t>
            </w:r>
          </w:p>
        </w:tc>
      </w:tr>
    </w:tbl>
    <w:p w:rsidR="008B00AB" w:rsidRDefault="008B00AB" w:rsidP="008B00AB">
      <w:pPr>
        <w:pStyle w:val="a7"/>
        <w:jc w:val="center"/>
      </w:pPr>
      <w:bookmarkStart w:id="5" w:name="_Ref129429768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5"/>
    </w:p>
    <w:p w:rsidR="00064E3F" w:rsidRPr="005816EE" w:rsidRDefault="00F86D08" w:rsidP="00064E3F">
      <w:pPr>
        <w:rPr>
          <w:vertAlign w:val="subscript"/>
        </w:rPr>
      </w:pPr>
      <w:r>
        <w:br w:type="page"/>
      </w:r>
    </w:p>
    <w:p w:rsidR="00F86D08" w:rsidRDefault="00064E3F" w:rsidP="00064E3F">
      <w:pPr>
        <w:pStyle w:val="1"/>
      </w:pPr>
      <w:r>
        <w:lastRenderedPageBreak/>
        <w:t>Пункт 2</w:t>
      </w:r>
    </w:p>
    <w:p w:rsidR="00971055" w:rsidRDefault="00064E3F" w:rsidP="007104E5">
      <w:r>
        <w:t>Описание программы:</w:t>
      </w:r>
    </w:p>
    <w:p w:rsidR="00EE500F" w:rsidRPr="00EE500F" w:rsidRDefault="00064E3F" w:rsidP="00EE500F">
      <w:pPr>
        <w:pStyle w:val="a4"/>
        <w:numPr>
          <w:ilvl w:val="0"/>
          <w:numId w:val="23"/>
        </w:numPr>
        <w:rPr>
          <w:iCs/>
        </w:rPr>
      </w:pPr>
      <w:r w:rsidRPr="004D6339">
        <w:rPr>
          <w:b/>
          <w:bCs/>
        </w:rPr>
        <w:t>Назначение прог</w:t>
      </w:r>
      <w:r w:rsidR="004D6339" w:rsidRPr="004D6339">
        <w:rPr>
          <w:b/>
          <w:bCs/>
        </w:rPr>
        <w:t>раммы</w:t>
      </w:r>
      <w:r w:rsidR="00EE500F">
        <w:rPr>
          <w:b/>
          <w:bCs/>
        </w:rPr>
        <w:t>:</w:t>
      </w:r>
    </w:p>
    <w:p w:rsidR="00EE500F" w:rsidRDefault="00EE500F" w:rsidP="00F6643F">
      <w:pPr>
        <w:pStyle w:val="a4"/>
        <w:rPr>
          <w:bCs/>
        </w:rPr>
      </w:pPr>
      <w:r w:rsidRPr="00303868">
        <w:rPr>
          <w:bCs/>
          <w:i/>
          <w:iCs/>
        </w:rPr>
        <w:t>Основная программа:</w:t>
      </w:r>
      <w:r>
        <w:rPr>
          <w:bCs/>
        </w:rPr>
        <w:t xml:space="preserve"> </w:t>
      </w:r>
      <w:r w:rsidR="00942AE5">
        <w:rPr>
          <w:bCs/>
        </w:rPr>
        <w:t>выз</w:t>
      </w:r>
      <w:r w:rsidR="0082169E">
        <w:rPr>
          <w:bCs/>
        </w:rPr>
        <w:t>ывает подпрограмму</w:t>
      </w:r>
      <w:r w:rsidR="00F6643F">
        <w:rPr>
          <w:bCs/>
        </w:rPr>
        <w:t xml:space="preserve"> с аргументами A, C, B и обрабатывает каждый результат её работы;</w:t>
      </w:r>
    </w:p>
    <w:p w:rsidR="00EE500F" w:rsidRDefault="00EE500F" w:rsidP="00EE500F">
      <w:pPr>
        <w:ind w:firstLine="708"/>
        <w:rPr>
          <w:bCs/>
        </w:rPr>
      </w:pPr>
      <w:r w:rsidRPr="00303868">
        <w:rPr>
          <w:bCs/>
          <w:i/>
          <w:iCs/>
        </w:rPr>
        <w:t>Подпрограмма:</w:t>
      </w:r>
      <w:r>
        <w:rPr>
          <w:bCs/>
        </w:rPr>
        <w:t xml:space="preserve"> вычисление значения функции</w:t>
      </w:r>
    </w:p>
    <w:p w:rsidR="00561DCD" w:rsidRDefault="00EE500F" w:rsidP="00561DCD">
      <w:pPr>
        <w:ind w:firstLine="708"/>
        <w:rPr>
          <w:b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Q,                  0≤X≤Q,</m:t>
                </m:r>
              </m:e>
              <m:e>
                <m:r>
                  <w:rPr>
                    <w:rFonts w:ascii="Cambria Math" w:hAnsi="Cambria Math"/>
                  </w:rPr>
                  <m:t>4X+K,  в противном случае</m:t>
                </m:r>
              </m:e>
            </m:eqArr>
          </m:e>
        </m:d>
      </m:oMath>
      <w:r w:rsidR="00520804">
        <w:rPr>
          <w:bCs/>
        </w:rPr>
        <w:t xml:space="preserve"> </w:t>
      </w:r>
      <w:r w:rsidR="00284754">
        <w:rPr>
          <w:bCs/>
        </w:rPr>
        <w:t>;</w:t>
      </w:r>
    </w:p>
    <w:p w:rsidR="00942AE5" w:rsidRDefault="00942AE5" w:rsidP="00942AE5">
      <w:pPr>
        <w:pStyle w:val="a4"/>
        <w:rPr>
          <w:bCs/>
        </w:rPr>
      </w:pPr>
      <w:r w:rsidRPr="00303868">
        <w:rPr>
          <w:bCs/>
          <w:i/>
          <w:iCs/>
        </w:rPr>
        <w:t>Комплекс программ:</w:t>
      </w:r>
      <w:r w:rsidRPr="00942AE5">
        <w:rPr>
          <w:bCs/>
        </w:rPr>
        <w:t xml:space="preserve"> </w:t>
      </w:r>
      <w:r>
        <w:rPr>
          <w:bCs/>
        </w:rPr>
        <w:t>вычисление значения выражения</w:t>
      </w:r>
    </w:p>
    <w:p w:rsidR="0005612E" w:rsidRPr="00942AE5" w:rsidRDefault="00942AE5" w:rsidP="00942AE5">
      <w:pPr>
        <w:pStyle w:val="a4"/>
        <w:rPr>
          <w:bCs/>
        </w:rPr>
      </w:pPr>
      <m:oMath>
        <m:r>
          <w:rPr>
            <w:rFonts w:ascii="Cambria Math" w:hAnsi="Cambria Math"/>
          </w:rPr>
          <m:t>R=f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+1-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+1-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e>
            </m:d>
          </m:e>
        </m:d>
      </m:oMath>
      <w:r>
        <w:rPr>
          <w:bCs/>
        </w:rPr>
        <w:t xml:space="preserve">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</m:oMath>
      <w:r>
        <w:rPr>
          <w:bCs/>
        </w:rPr>
        <w:t xml:space="preserve"> функ</w:t>
      </w:r>
      <w:r w:rsidR="00F6643F">
        <w:rPr>
          <w:bCs/>
        </w:rPr>
        <w:t>ция, вычисляемая подпрограммой;</w:t>
      </w:r>
    </w:p>
    <w:p w:rsidR="00BB7259" w:rsidRPr="00575518" w:rsidRDefault="003B1C4F" w:rsidP="00BB7259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Описание и назначение исходных данных, область представления и область допустимых значений исходных данных и результата</w:t>
      </w:r>
      <w:r w:rsidR="006E3F88">
        <w:rPr>
          <w:b/>
          <w:bCs/>
          <w:iCs/>
        </w:rPr>
        <w:t xml:space="preserve">: </w:t>
      </w:r>
    </w:p>
    <w:p w:rsidR="00303868" w:rsidRPr="00303868" w:rsidRDefault="00303868" w:rsidP="00804E18">
      <w:pPr>
        <w:pStyle w:val="a4"/>
        <w:rPr>
          <w:i/>
        </w:rPr>
      </w:pPr>
      <w:r w:rsidRPr="00303868">
        <w:rPr>
          <w:i/>
        </w:rPr>
        <w:t>Основная программа:</w:t>
      </w:r>
    </w:p>
    <w:p w:rsidR="00303868" w:rsidRPr="00303868" w:rsidRDefault="00303868" w:rsidP="00303868">
      <w:pPr>
        <w:pStyle w:val="a4"/>
        <w:rPr>
          <w:iCs/>
        </w:rPr>
      </w:pPr>
      <w:r>
        <w:rPr>
          <w:iCs/>
        </w:rPr>
        <w:t>- A, B, C – параметры основной программы (поочерёдно передаются в виде аргументов для подпрограммы);</w:t>
      </w:r>
      <w:r w:rsidR="0082169E">
        <w:rPr>
          <w:iCs/>
        </w:rPr>
        <w:t xml:space="preserve"> в каком диапазоне?</w:t>
      </w:r>
    </w:p>
    <w:p w:rsidR="00303868" w:rsidRDefault="00303868" w:rsidP="00804E18">
      <w:pPr>
        <w:pStyle w:val="a4"/>
        <w:rPr>
          <w:iCs/>
        </w:rPr>
      </w:pPr>
      <w:r>
        <w:rPr>
          <w:iCs/>
        </w:rPr>
        <w:t>- f(A), f(B), f(C) – значения функции от параметров основной программы A, B, C соответственно;</w:t>
      </w:r>
    </w:p>
    <w:p w:rsidR="00303868" w:rsidRPr="00303868" w:rsidRDefault="00303868" w:rsidP="00804E18">
      <w:pPr>
        <w:pStyle w:val="a4"/>
        <w:rPr>
          <w:i/>
        </w:rPr>
      </w:pPr>
      <w:r w:rsidRPr="00303868">
        <w:rPr>
          <w:i/>
        </w:rPr>
        <w:t>Подпрограмма:</w:t>
      </w:r>
    </w:p>
    <w:p w:rsidR="00303868" w:rsidRDefault="00303868" w:rsidP="0019242A">
      <w:pPr>
        <w:pStyle w:val="a4"/>
        <w:rPr>
          <w:iCs/>
        </w:rPr>
      </w:pPr>
      <w:r>
        <w:rPr>
          <w:iCs/>
        </w:rPr>
        <w:t>- Q, K – параметры подпрограммы;</w:t>
      </w:r>
    </w:p>
    <w:p w:rsidR="00303868" w:rsidRPr="00303868" w:rsidRDefault="00303868" w:rsidP="00804E18">
      <w:pPr>
        <w:pStyle w:val="a4"/>
        <w:rPr>
          <w:i/>
        </w:rPr>
      </w:pPr>
      <w:r w:rsidRPr="00303868">
        <w:rPr>
          <w:i/>
        </w:rPr>
        <w:t>Комплекс программ:</w:t>
      </w:r>
    </w:p>
    <w:p w:rsidR="00303868" w:rsidRDefault="00303868" w:rsidP="00303868">
      <w:pPr>
        <w:pStyle w:val="a4"/>
        <w:rPr>
          <w:bCs/>
          <w:iCs/>
        </w:rPr>
      </w:pPr>
      <w:r>
        <w:rPr>
          <w:bCs/>
          <w:iCs/>
        </w:rPr>
        <w:t>- R – переменная, хранящая результат работы комплекса программ;</w:t>
      </w:r>
    </w:p>
    <w:p w:rsidR="00303868" w:rsidRPr="00303868" w:rsidRDefault="00303868" w:rsidP="00303868">
      <w:pPr>
        <w:pStyle w:val="a4"/>
        <w:rPr>
          <w:bCs/>
          <w:iCs/>
        </w:rPr>
      </w:pPr>
    </w:p>
    <w:p w:rsidR="0058030B" w:rsidRDefault="0058030B" w:rsidP="0058030B">
      <w:pPr>
        <w:pStyle w:val="a4"/>
        <w:rPr>
          <w:iCs/>
          <w:u w:val="single"/>
        </w:rPr>
      </w:pPr>
      <w:r w:rsidRPr="00303868">
        <w:rPr>
          <w:iCs/>
          <w:u w:val="single"/>
        </w:rPr>
        <w:t>Область представления:</w:t>
      </w:r>
    </w:p>
    <w:p w:rsidR="00303868" w:rsidRDefault="00303868" w:rsidP="00303868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>A, B, C – знаковые 16-ти разрядные числа,</w:t>
      </w:r>
    </w:p>
    <w:p w:rsidR="00303868" w:rsidRPr="00303868" w:rsidRDefault="00303868" w:rsidP="00303868">
      <w:pPr>
        <w:pStyle w:val="a4"/>
        <w:ind w:left="1440"/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≤A,B,C≤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;</w:t>
      </w:r>
    </w:p>
    <w:p w:rsidR="00303868" w:rsidRDefault="00303868" w:rsidP="00303868">
      <w:pPr>
        <w:pStyle w:val="a4"/>
        <w:numPr>
          <w:ilvl w:val="1"/>
          <w:numId w:val="24"/>
        </w:numPr>
      </w:pPr>
      <w:r>
        <w:t>f(A), f(B), f(C) – знаковые 16-ти разрядные числа,</w:t>
      </w:r>
    </w:p>
    <w:p w:rsidR="0019242A" w:rsidRPr="0019242A" w:rsidRDefault="00303868" w:rsidP="0019242A">
      <w:pPr>
        <w:pStyle w:val="a4"/>
        <w:ind w:left="144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303868" w:rsidRDefault="00303868" w:rsidP="0019242A">
      <w:pPr>
        <w:pStyle w:val="a4"/>
        <w:ind w:left="1440"/>
        <w:rPr>
          <w:iCs/>
        </w:rPr>
      </w:pPr>
      <w:r>
        <w:rPr>
          <w:iCs/>
        </w:rPr>
        <w:t>Q, K – знаковые 16-ти разрядные числа,</w:t>
      </w:r>
    </w:p>
    <w:p w:rsidR="0019242A" w:rsidRDefault="00303868" w:rsidP="0019242A">
      <w:pPr>
        <w:pStyle w:val="a4"/>
        <w:ind w:left="1440"/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≤Q,K≤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;</w:t>
      </w:r>
    </w:p>
    <w:p w:rsidR="00575518" w:rsidRPr="008C264C" w:rsidRDefault="00575518" w:rsidP="0019242A">
      <w:pPr>
        <w:pStyle w:val="a4"/>
        <w:numPr>
          <w:ilvl w:val="1"/>
          <w:numId w:val="24"/>
        </w:numPr>
        <w:rPr>
          <w:iCs/>
        </w:rPr>
      </w:pPr>
      <w:r w:rsidRPr="008C264C">
        <w:rPr>
          <w:iCs/>
        </w:rPr>
        <w:t>R</w:t>
      </w:r>
      <w:r w:rsidR="006E3F88" w:rsidRPr="008C264C">
        <w:rPr>
          <w:iCs/>
        </w:rPr>
        <w:t xml:space="preserve"> –</w:t>
      </w:r>
      <w:r w:rsidR="00BB7259" w:rsidRPr="008C264C">
        <w:rPr>
          <w:iCs/>
        </w:rPr>
        <w:t xml:space="preserve"> </w:t>
      </w:r>
      <w:r w:rsidR="00D70541" w:rsidRPr="008C264C">
        <w:rPr>
          <w:iCs/>
        </w:rPr>
        <w:t>знаковое 16</w:t>
      </w:r>
      <w:r w:rsidR="00656F26" w:rsidRPr="008C264C">
        <w:rPr>
          <w:iCs/>
        </w:rPr>
        <w:t>-ти разрядное число</w:t>
      </w:r>
      <w:r w:rsidR="00B3142B" w:rsidRPr="008C264C">
        <w:rPr>
          <w:iCs/>
        </w:rPr>
        <w:t>,</w:t>
      </w:r>
      <w:r w:rsidR="009F5032" w:rsidRPr="008C264C">
        <w:rPr>
          <w:iCs/>
        </w:rPr>
        <w:t xml:space="preserve"> </w:t>
      </w:r>
    </w:p>
    <w:p w:rsidR="00575518" w:rsidRDefault="00656F26" w:rsidP="00575518">
      <w:pPr>
        <w:pStyle w:val="a4"/>
        <w:ind w:left="1440"/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≤R≤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804E18">
        <w:t>;</w:t>
      </w:r>
    </w:p>
    <w:p w:rsidR="008B2910" w:rsidRDefault="008B2910" w:rsidP="008B2910">
      <w:pPr>
        <w:ind w:left="708"/>
        <w:rPr>
          <w:iCs/>
          <w:u w:val="single"/>
        </w:rPr>
      </w:pPr>
      <w:r>
        <w:rPr>
          <w:iCs/>
          <w:u w:val="single"/>
        </w:rPr>
        <w:t>Область допустимых значений:</w:t>
      </w:r>
    </w:p>
    <w:p w:rsidR="00834334" w:rsidRPr="00284754" w:rsidRDefault="00834334" w:rsidP="0019242A">
      <w:pPr>
        <w:ind w:firstLine="708"/>
      </w:pPr>
      <w:r>
        <w:lastRenderedPageBreak/>
        <w:t xml:space="preserve">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≤A,B,C≤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≤Q≤10922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-2730≤K≤2730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-10922≤f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,f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,f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≤10922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+3</m:t>
                </m:r>
                <m:r>
                  <w:rPr>
                    <w:rFonts w:ascii="Cambria Math" w:eastAsia="Cambria Math" w:hAnsi="Cambria Math" w:cs="Cambria Math"/>
                  </w:rPr>
                  <m:t>≤R≤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eqArr>
          </m:e>
        </m:d>
      </m:oMath>
      <w:r>
        <w:t>;</w:t>
      </w:r>
    </w:p>
    <w:p w:rsidR="003834E1" w:rsidRPr="003834E1" w:rsidRDefault="003834E1" w:rsidP="003834E1"/>
    <w:p w:rsidR="003B1C4F" w:rsidRDefault="003B1C4F" w:rsidP="008B2910">
      <w:pPr>
        <w:pStyle w:val="a4"/>
        <w:numPr>
          <w:ilvl w:val="0"/>
          <w:numId w:val="23"/>
        </w:numPr>
        <w:rPr>
          <w:iCs/>
        </w:rPr>
      </w:pPr>
      <w:r w:rsidRPr="008B2910">
        <w:rPr>
          <w:b/>
          <w:bCs/>
          <w:iCs/>
        </w:rPr>
        <w:t xml:space="preserve">Расположение в памяти ЭВМ программы, исходных данных и результатов: </w:t>
      </w:r>
    </w:p>
    <w:p w:rsidR="00D60772" w:rsidRDefault="00D60772" w:rsidP="00D60772">
      <w:pPr>
        <w:pStyle w:val="a4"/>
        <w:rPr>
          <w:iCs/>
        </w:rPr>
      </w:pPr>
      <w:r w:rsidRPr="00D60772">
        <w:rPr>
          <w:iCs/>
          <w:u w:val="single"/>
        </w:rPr>
        <w:t>Основная программа:</w:t>
      </w:r>
      <w:r>
        <w:rPr>
          <w:iCs/>
        </w:rPr>
        <w:t xml:space="preserve"> </w:t>
      </w:r>
      <w:r w:rsidR="00715248">
        <w:rPr>
          <w:iCs/>
        </w:rPr>
        <w:t>в ячейках</w:t>
      </w:r>
      <w:r>
        <w:rPr>
          <w:iCs/>
        </w:rPr>
        <w:t xml:space="preserve"> 4B2-4C9</w:t>
      </w:r>
      <w:r w:rsidR="00520804">
        <w:rPr>
          <w:iCs/>
        </w:rPr>
        <w:t>.</w:t>
      </w:r>
    </w:p>
    <w:p w:rsidR="00D60772" w:rsidRDefault="00D60772" w:rsidP="00D60772">
      <w:pPr>
        <w:pStyle w:val="a4"/>
        <w:rPr>
          <w:iCs/>
        </w:rPr>
      </w:pPr>
      <w:r>
        <w:rPr>
          <w:iCs/>
          <w:u w:val="single"/>
        </w:rPr>
        <w:t>Исходные данные основной программы:</w:t>
      </w:r>
    </w:p>
    <w:p w:rsidR="00D60772" w:rsidRDefault="00D60772" w:rsidP="00D60772">
      <w:pPr>
        <w:pStyle w:val="a4"/>
        <w:rPr>
          <w:iCs/>
        </w:rPr>
      </w:pPr>
      <w:r>
        <w:rPr>
          <w:iCs/>
        </w:rPr>
        <w:tab/>
        <w:t>- A: в ячейке 4СA</w:t>
      </w:r>
      <w:r w:rsidR="00520804">
        <w:rPr>
          <w:iCs/>
        </w:rPr>
        <w:t>;</w:t>
      </w:r>
    </w:p>
    <w:p w:rsidR="00715248" w:rsidRDefault="00715248" w:rsidP="00D60772">
      <w:pPr>
        <w:pStyle w:val="a4"/>
        <w:rPr>
          <w:iCs/>
        </w:rPr>
      </w:pPr>
      <w:r>
        <w:rPr>
          <w:iCs/>
        </w:rPr>
        <w:tab/>
        <w:t>- B: в ячейке 4СB</w:t>
      </w:r>
      <w:r w:rsidR="00520804">
        <w:rPr>
          <w:iCs/>
        </w:rPr>
        <w:t>;</w:t>
      </w:r>
    </w:p>
    <w:p w:rsidR="00715248" w:rsidRDefault="00715248" w:rsidP="00D60772">
      <w:pPr>
        <w:pStyle w:val="a4"/>
        <w:rPr>
          <w:iCs/>
        </w:rPr>
      </w:pPr>
      <w:r>
        <w:rPr>
          <w:iCs/>
        </w:rPr>
        <w:tab/>
        <w:t>- C: в ячейке 4CC</w:t>
      </w:r>
      <w:r w:rsidR="00520804">
        <w:rPr>
          <w:iCs/>
        </w:rPr>
        <w:t>;</w:t>
      </w:r>
    </w:p>
    <w:p w:rsidR="00715248" w:rsidRDefault="00715248" w:rsidP="00652FFD">
      <w:pPr>
        <w:rPr>
          <w:iCs/>
        </w:rPr>
      </w:pPr>
      <w:r>
        <w:rPr>
          <w:iCs/>
        </w:rPr>
        <w:tab/>
      </w:r>
      <w:r w:rsidRPr="0019242A">
        <w:rPr>
          <w:iCs/>
          <w:u w:val="single"/>
        </w:rPr>
        <w:t xml:space="preserve">Результат </w:t>
      </w:r>
      <w:r w:rsidR="00652FFD">
        <w:rPr>
          <w:iCs/>
          <w:u w:val="single"/>
        </w:rPr>
        <w:t>комплекса программ</w:t>
      </w:r>
      <w:r w:rsidRPr="0019242A">
        <w:rPr>
          <w:iCs/>
          <w:u w:val="single"/>
        </w:rPr>
        <w:t>:</w:t>
      </w:r>
      <w:r w:rsidRPr="0019242A">
        <w:rPr>
          <w:iCs/>
        </w:rPr>
        <w:t xml:space="preserve"> в ячейке 4CD</w:t>
      </w:r>
      <w:r w:rsidR="00520804" w:rsidRPr="0019242A">
        <w:rPr>
          <w:iCs/>
        </w:rPr>
        <w:t>;</w:t>
      </w:r>
    </w:p>
    <w:p w:rsidR="00715248" w:rsidRDefault="00715248" w:rsidP="00715248">
      <w:pPr>
        <w:rPr>
          <w:iCs/>
        </w:rPr>
      </w:pPr>
      <w:r>
        <w:rPr>
          <w:iCs/>
        </w:rPr>
        <w:tab/>
      </w:r>
      <w:r>
        <w:rPr>
          <w:iCs/>
          <w:u w:val="single"/>
        </w:rPr>
        <w:t>Подпрограмма:</w:t>
      </w:r>
      <w:r>
        <w:rPr>
          <w:iCs/>
        </w:rPr>
        <w:t xml:space="preserve"> в ячейках 69F-6AB</w:t>
      </w:r>
      <w:r w:rsidR="00520804">
        <w:rPr>
          <w:iCs/>
        </w:rPr>
        <w:t>;</w:t>
      </w:r>
    </w:p>
    <w:p w:rsidR="00715248" w:rsidRDefault="00715248" w:rsidP="00715248">
      <w:pPr>
        <w:rPr>
          <w:iCs/>
        </w:rPr>
      </w:pPr>
      <w:r>
        <w:rPr>
          <w:iCs/>
        </w:rPr>
        <w:tab/>
      </w:r>
      <w:r>
        <w:rPr>
          <w:iCs/>
          <w:u w:val="single"/>
        </w:rPr>
        <w:t>Исходные данные подпрограммы:</w:t>
      </w:r>
    </w:p>
    <w:p w:rsidR="00715248" w:rsidRDefault="00715248" w:rsidP="00715248">
      <w:pPr>
        <w:rPr>
          <w:iCs/>
        </w:rPr>
      </w:pPr>
      <w:r>
        <w:rPr>
          <w:iCs/>
        </w:rPr>
        <w:tab/>
      </w:r>
      <w:r>
        <w:rPr>
          <w:iCs/>
        </w:rPr>
        <w:tab/>
        <w:t>- Q: в ячейке 6AC</w:t>
      </w:r>
      <w:r w:rsidR="00520804">
        <w:rPr>
          <w:iCs/>
        </w:rPr>
        <w:t>;</w:t>
      </w:r>
    </w:p>
    <w:p w:rsidR="00715248" w:rsidRPr="00715248" w:rsidRDefault="00715248" w:rsidP="00715248">
      <w:pPr>
        <w:rPr>
          <w:iCs/>
        </w:rPr>
      </w:pPr>
      <w:r>
        <w:rPr>
          <w:iCs/>
        </w:rPr>
        <w:tab/>
      </w:r>
      <w:r>
        <w:rPr>
          <w:iCs/>
        </w:rPr>
        <w:tab/>
        <w:t>- K: в ячейке 6AD</w:t>
      </w:r>
      <w:r w:rsidR="00520804">
        <w:rPr>
          <w:iCs/>
        </w:rPr>
        <w:t>.</w:t>
      </w:r>
    </w:p>
    <w:p w:rsidR="00520804" w:rsidRDefault="003B1C4F" w:rsidP="003B1C4F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Адреса первой и последней выполняемой команд программы:</w:t>
      </w:r>
      <w:r w:rsidR="000B04F4">
        <w:rPr>
          <w:iCs/>
        </w:rPr>
        <w:t xml:space="preserve"> </w:t>
      </w:r>
    </w:p>
    <w:p w:rsidR="003B1C4F" w:rsidRDefault="00520804" w:rsidP="00520804">
      <w:pPr>
        <w:pStyle w:val="a4"/>
        <w:rPr>
          <w:iCs/>
        </w:rPr>
      </w:pPr>
      <w:r>
        <w:rPr>
          <w:iCs/>
          <w:u w:val="single"/>
        </w:rPr>
        <w:t>Основной программы:</w:t>
      </w:r>
      <w:r>
        <w:rPr>
          <w:iCs/>
        </w:rPr>
        <w:t xml:space="preserve"> </w:t>
      </w:r>
      <w:r w:rsidR="000B04F4">
        <w:rPr>
          <w:iCs/>
        </w:rPr>
        <w:t>первая –</w:t>
      </w:r>
      <w:r>
        <w:rPr>
          <w:iCs/>
        </w:rPr>
        <w:t xml:space="preserve"> 4B2, последняя – 4C9</w:t>
      </w:r>
    </w:p>
    <w:p w:rsidR="00520804" w:rsidRDefault="00520804" w:rsidP="00520804">
      <w:pPr>
        <w:pStyle w:val="a4"/>
        <w:rPr>
          <w:bCs/>
          <w:iCs/>
        </w:rPr>
      </w:pPr>
      <w:r>
        <w:rPr>
          <w:bCs/>
          <w:iCs/>
          <w:u w:val="single"/>
        </w:rPr>
        <w:t>Подпрограммы:</w:t>
      </w:r>
      <w:r>
        <w:rPr>
          <w:bCs/>
          <w:iCs/>
        </w:rPr>
        <w:t xml:space="preserve"> первая – 69F, последняя – 6AB</w:t>
      </w:r>
    </w:p>
    <w:p w:rsidR="00520804" w:rsidRPr="00520804" w:rsidRDefault="00520804" w:rsidP="00520804">
      <w:pPr>
        <w:pStyle w:val="a4"/>
        <w:rPr>
          <w:bCs/>
          <w:iCs/>
        </w:rPr>
      </w:pPr>
    </w:p>
    <w:p w:rsidR="00973366" w:rsidRPr="00973366" w:rsidRDefault="00520804" w:rsidP="00973366">
      <w:pPr>
        <w:pStyle w:val="a4"/>
        <w:numPr>
          <w:ilvl w:val="0"/>
          <w:numId w:val="23"/>
        </w:numPr>
        <w:rPr>
          <w:b/>
          <w:iCs/>
        </w:rPr>
      </w:pPr>
      <w:r w:rsidRPr="00520804">
        <w:rPr>
          <w:b/>
          <w:iCs/>
        </w:rPr>
        <w:t>График функции, вычисляемой в подпрограмме</w:t>
      </w:r>
      <w:r w:rsidR="00973366">
        <w:rPr>
          <w:b/>
          <w:iCs/>
        </w:rPr>
        <w:t xml:space="preserve"> (</w:t>
      </w:r>
      <w:r w:rsidR="00973366" w:rsidRPr="00973366">
        <w:rPr>
          <w:iCs/>
        </w:rPr>
        <w:fldChar w:fldCharType="begin"/>
      </w:r>
      <w:r w:rsidR="00973366" w:rsidRPr="00973366">
        <w:rPr>
          <w:iCs/>
        </w:rPr>
        <w:instrText xml:space="preserve"> REF _Ref129435166 \h </w:instrText>
      </w:r>
      <w:r w:rsidR="00973366">
        <w:rPr>
          <w:iCs/>
        </w:rPr>
        <w:instrText xml:space="preserve"> \* MERGEFORMAT </w:instrText>
      </w:r>
      <w:r w:rsidR="00973366" w:rsidRPr="00973366">
        <w:rPr>
          <w:iCs/>
        </w:rPr>
      </w:r>
      <w:r w:rsidR="00973366" w:rsidRPr="00973366">
        <w:rPr>
          <w:iCs/>
        </w:rPr>
        <w:fldChar w:fldCharType="separate"/>
      </w:r>
      <w:r w:rsidR="00973366" w:rsidRPr="00973366">
        <w:rPr>
          <w:b/>
        </w:rPr>
        <w:t xml:space="preserve">Рисунок </w:t>
      </w:r>
      <w:r w:rsidR="00973366" w:rsidRPr="00973366">
        <w:rPr>
          <w:b/>
          <w:noProof/>
        </w:rPr>
        <w:t>2</w:t>
      </w:r>
      <w:r w:rsidR="00973366" w:rsidRPr="00973366">
        <w:rPr>
          <w:iCs/>
        </w:rPr>
        <w:fldChar w:fldCharType="end"/>
      </w:r>
      <w:r w:rsidR="00973366" w:rsidRPr="00973366">
        <w:rPr>
          <w:iCs/>
        </w:rPr>
        <w:t>)</w:t>
      </w:r>
      <w:r w:rsidRPr="00520804">
        <w:rPr>
          <w:b/>
          <w:iCs/>
        </w:rPr>
        <w:t>:</w:t>
      </w:r>
    </w:p>
    <w:p w:rsidR="00973366" w:rsidRDefault="00380E27" w:rsidP="006403A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98370" cy="6241002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370" cy="62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04" w:rsidRDefault="00973366" w:rsidP="00973366">
      <w:pPr>
        <w:pStyle w:val="a7"/>
        <w:jc w:val="center"/>
        <w:rPr>
          <w:bCs w:val="0"/>
          <w:iCs/>
        </w:rPr>
      </w:pPr>
      <w:bookmarkStart w:id="6" w:name="_Ref129435166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6"/>
    </w:p>
    <w:p w:rsidR="00520804" w:rsidRPr="00520804" w:rsidRDefault="00520804" w:rsidP="00520804">
      <w:pPr>
        <w:rPr>
          <w:bCs/>
          <w:iCs/>
        </w:rPr>
      </w:pPr>
    </w:p>
    <w:p w:rsidR="00520804" w:rsidRPr="00520804" w:rsidRDefault="00520804" w:rsidP="00520804">
      <w:pPr>
        <w:rPr>
          <w:iCs/>
        </w:rPr>
      </w:pPr>
    </w:p>
    <w:p w:rsidR="00723E6F" w:rsidRDefault="00723E6F" w:rsidP="00380E27">
      <w:pPr>
        <w:pStyle w:val="1"/>
      </w:pPr>
      <w:bookmarkStart w:id="7" w:name="_Toc114866826"/>
      <w:r>
        <w:lastRenderedPageBreak/>
        <w:t>Заключение</w:t>
      </w:r>
      <w:bookmarkStart w:id="8" w:name="_GoBack"/>
      <w:bookmarkEnd w:id="7"/>
      <w:bookmarkEnd w:id="8"/>
    </w:p>
    <w:p w:rsidR="00A96DB6" w:rsidRPr="00723E6F" w:rsidRDefault="00406894" w:rsidP="00417640">
      <w:pPr>
        <w:ind w:firstLine="708"/>
      </w:pPr>
      <w:r>
        <w:t xml:space="preserve">В результате выполнения данной лабораторной работы </w:t>
      </w:r>
      <w:r w:rsidR="00085AE0">
        <w:t>получены знания о реализации функций и процедур (п</w:t>
      </w:r>
      <w:r w:rsidR="00380E27">
        <w:t xml:space="preserve">одпрограмм) в БЭВМ. </w:t>
      </w:r>
      <w:proofErr w:type="gramStart"/>
      <w:r w:rsidR="00085AE0">
        <w:t>Сперва</w:t>
      </w:r>
      <w:proofErr w:type="gramEnd"/>
      <w:r w:rsidR="00085AE0">
        <w:t xml:space="preserve"> были изучены команды для вызова подпрограммы и возврата в основную программу из неё. Далее была рассмотрена реализация стека в БЭВМ. Также были изучены методы передачи аргументов вызываемой подпрограмме и получения основной программой её результатов. </w:t>
      </w:r>
    </w:p>
    <w:sectPr w:rsidR="00A96DB6" w:rsidRPr="00723E6F" w:rsidSect="008B3AAD">
      <w:footerReference w:type="default" r:id="rId11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11B" w:rsidRDefault="00B9411B" w:rsidP="001659EC">
      <w:pPr>
        <w:spacing w:after="0" w:line="240" w:lineRule="auto"/>
      </w:pPr>
      <w:r>
        <w:separator/>
      </w:r>
    </w:p>
  </w:endnote>
  <w:endnote w:type="continuationSeparator" w:id="0">
    <w:p w:rsidR="00B9411B" w:rsidRDefault="00B9411B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Microsoft Ya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9978485"/>
      <w:docPartObj>
        <w:docPartGallery w:val="Page Numbers (Bottom of Page)"/>
        <w:docPartUnique/>
      </w:docPartObj>
    </w:sdtPr>
    <w:sdtContent>
      <w:p w:rsidR="00561DCD" w:rsidRDefault="00561DC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E27">
          <w:rPr>
            <w:noProof/>
          </w:rPr>
          <w:t>2</w:t>
        </w:r>
        <w:r>
          <w:fldChar w:fldCharType="end"/>
        </w:r>
      </w:p>
    </w:sdtContent>
  </w:sdt>
  <w:p w:rsidR="00561DCD" w:rsidRDefault="00561DC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11B" w:rsidRDefault="00B9411B" w:rsidP="001659EC">
      <w:pPr>
        <w:spacing w:after="0" w:line="240" w:lineRule="auto"/>
      </w:pPr>
      <w:r>
        <w:separator/>
      </w:r>
    </w:p>
  </w:footnote>
  <w:footnote w:type="continuationSeparator" w:id="0">
    <w:p w:rsidR="00B9411B" w:rsidRDefault="00B9411B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B60728"/>
    <w:multiLevelType w:val="hybridMultilevel"/>
    <w:tmpl w:val="192892DC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4"/>
  </w:num>
  <w:num w:numId="4">
    <w:abstractNumId w:val="6"/>
  </w:num>
  <w:num w:numId="5">
    <w:abstractNumId w:val="16"/>
  </w:num>
  <w:num w:numId="6">
    <w:abstractNumId w:val="11"/>
  </w:num>
  <w:num w:numId="7">
    <w:abstractNumId w:val="8"/>
  </w:num>
  <w:num w:numId="8">
    <w:abstractNumId w:val="14"/>
  </w:num>
  <w:num w:numId="9">
    <w:abstractNumId w:val="0"/>
  </w:num>
  <w:num w:numId="10">
    <w:abstractNumId w:val="15"/>
  </w:num>
  <w:num w:numId="11">
    <w:abstractNumId w:val="19"/>
  </w:num>
  <w:num w:numId="12">
    <w:abstractNumId w:val="2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9"/>
  </w:num>
  <w:num w:numId="18">
    <w:abstractNumId w:val="23"/>
  </w:num>
  <w:num w:numId="19">
    <w:abstractNumId w:val="18"/>
  </w:num>
  <w:num w:numId="20">
    <w:abstractNumId w:val="7"/>
  </w:num>
  <w:num w:numId="21">
    <w:abstractNumId w:val="22"/>
  </w:num>
  <w:num w:numId="22">
    <w:abstractNumId w:val="1"/>
  </w:num>
  <w:num w:numId="23">
    <w:abstractNumId w:val="17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A6"/>
    <w:rsid w:val="0000079D"/>
    <w:rsid w:val="000068EE"/>
    <w:rsid w:val="000138CA"/>
    <w:rsid w:val="00037CC4"/>
    <w:rsid w:val="000469C8"/>
    <w:rsid w:val="0005612E"/>
    <w:rsid w:val="00056F6A"/>
    <w:rsid w:val="00064E3F"/>
    <w:rsid w:val="00083614"/>
    <w:rsid w:val="00085507"/>
    <w:rsid w:val="00085AE0"/>
    <w:rsid w:val="000A68E9"/>
    <w:rsid w:val="000B04F4"/>
    <w:rsid w:val="000B1612"/>
    <w:rsid w:val="000C48D8"/>
    <w:rsid w:val="000C4F28"/>
    <w:rsid w:val="000D2932"/>
    <w:rsid w:val="000E1576"/>
    <w:rsid w:val="0012423F"/>
    <w:rsid w:val="0014000E"/>
    <w:rsid w:val="00142B63"/>
    <w:rsid w:val="00143167"/>
    <w:rsid w:val="00147F46"/>
    <w:rsid w:val="00160462"/>
    <w:rsid w:val="001659EC"/>
    <w:rsid w:val="00165A4F"/>
    <w:rsid w:val="00173739"/>
    <w:rsid w:val="001777D8"/>
    <w:rsid w:val="001856AC"/>
    <w:rsid w:val="0019242A"/>
    <w:rsid w:val="0019726C"/>
    <w:rsid w:val="001A19CD"/>
    <w:rsid w:val="001B5CA6"/>
    <w:rsid w:val="001C2850"/>
    <w:rsid w:val="001D0BF7"/>
    <w:rsid w:val="001D60C6"/>
    <w:rsid w:val="001E2D1C"/>
    <w:rsid w:val="00205A34"/>
    <w:rsid w:val="00222BAF"/>
    <w:rsid w:val="002326FD"/>
    <w:rsid w:val="00253E30"/>
    <w:rsid w:val="0027341C"/>
    <w:rsid w:val="00284257"/>
    <w:rsid w:val="00284754"/>
    <w:rsid w:val="00285BA2"/>
    <w:rsid w:val="002A67AD"/>
    <w:rsid w:val="002C1BDE"/>
    <w:rsid w:val="002D31AB"/>
    <w:rsid w:val="002D3399"/>
    <w:rsid w:val="002E53C3"/>
    <w:rsid w:val="002F1475"/>
    <w:rsid w:val="00303868"/>
    <w:rsid w:val="00304586"/>
    <w:rsid w:val="00306B0B"/>
    <w:rsid w:val="00323F21"/>
    <w:rsid w:val="00325ED7"/>
    <w:rsid w:val="00341AF9"/>
    <w:rsid w:val="0035160E"/>
    <w:rsid w:val="003566CC"/>
    <w:rsid w:val="00364BD8"/>
    <w:rsid w:val="003726C4"/>
    <w:rsid w:val="00380E27"/>
    <w:rsid w:val="003834E1"/>
    <w:rsid w:val="003B1C4F"/>
    <w:rsid w:val="003B5811"/>
    <w:rsid w:val="003D0C50"/>
    <w:rsid w:val="003D4C65"/>
    <w:rsid w:val="003E0926"/>
    <w:rsid w:val="003E17A5"/>
    <w:rsid w:val="003E6E62"/>
    <w:rsid w:val="00406894"/>
    <w:rsid w:val="0041547C"/>
    <w:rsid w:val="00417640"/>
    <w:rsid w:val="00446AA5"/>
    <w:rsid w:val="00462C9A"/>
    <w:rsid w:val="004A1702"/>
    <w:rsid w:val="004A18F1"/>
    <w:rsid w:val="004C2E50"/>
    <w:rsid w:val="004D630C"/>
    <w:rsid w:val="004D6339"/>
    <w:rsid w:val="004E3954"/>
    <w:rsid w:val="004E5F0E"/>
    <w:rsid w:val="00507DEF"/>
    <w:rsid w:val="00510FEB"/>
    <w:rsid w:val="00520804"/>
    <w:rsid w:val="00533B23"/>
    <w:rsid w:val="00541ACC"/>
    <w:rsid w:val="00544AF3"/>
    <w:rsid w:val="00560BD3"/>
    <w:rsid w:val="00561DCD"/>
    <w:rsid w:val="00564883"/>
    <w:rsid w:val="00575518"/>
    <w:rsid w:val="0058030B"/>
    <w:rsid w:val="005816EE"/>
    <w:rsid w:val="00594C79"/>
    <w:rsid w:val="005C33C2"/>
    <w:rsid w:val="005C6FA9"/>
    <w:rsid w:val="005E796D"/>
    <w:rsid w:val="00602033"/>
    <w:rsid w:val="00606458"/>
    <w:rsid w:val="006114C0"/>
    <w:rsid w:val="006403A3"/>
    <w:rsid w:val="00652FFD"/>
    <w:rsid w:val="00656F26"/>
    <w:rsid w:val="006571A2"/>
    <w:rsid w:val="0065765F"/>
    <w:rsid w:val="00666901"/>
    <w:rsid w:val="00667CB0"/>
    <w:rsid w:val="00694D99"/>
    <w:rsid w:val="006A27A5"/>
    <w:rsid w:val="006A28BC"/>
    <w:rsid w:val="006B2D52"/>
    <w:rsid w:val="006D1349"/>
    <w:rsid w:val="006E36A7"/>
    <w:rsid w:val="006E39DC"/>
    <w:rsid w:val="006E3F88"/>
    <w:rsid w:val="006E552D"/>
    <w:rsid w:val="006E70A9"/>
    <w:rsid w:val="007104E5"/>
    <w:rsid w:val="00715248"/>
    <w:rsid w:val="0072303B"/>
    <w:rsid w:val="00723E6F"/>
    <w:rsid w:val="00726861"/>
    <w:rsid w:val="007304B0"/>
    <w:rsid w:val="0074564F"/>
    <w:rsid w:val="007515FE"/>
    <w:rsid w:val="00752152"/>
    <w:rsid w:val="0075383E"/>
    <w:rsid w:val="00753959"/>
    <w:rsid w:val="007553A3"/>
    <w:rsid w:val="007647EC"/>
    <w:rsid w:val="00770A8B"/>
    <w:rsid w:val="00780E50"/>
    <w:rsid w:val="007A271E"/>
    <w:rsid w:val="007A3B26"/>
    <w:rsid w:val="007A583D"/>
    <w:rsid w:val="007D3CB3"/>
    <w:rsid w:val="007E06A0"/>
    <w:rsid w:val="0080094B"/>
    <w:rsid w:val="00803A8C"/>
    <w:rsid w:val="00804E18"/>
    <w:rsid w:val="0082169E"/>
    <w:rsid w:val="00834334"/>
    <w:rsid w:val="008379DB"/>
    <w:rsid w:val="00843DD1"/>
    <w:rsid w:val="0085625F"/>
    <w:rsid w:val="008727C0"/>
    <w:rsid w:val="008B00AB"/>
    <w:rsid w:val="008B2846"/>
    <w:rsid w:val="008B2910"/>
    <w:rsid w:val="008B3AAD"/>
    <w:rsid w:val="008C264C"/>
    <w:rsid w:val="008C3EA9"/>
    <w:rsid w:val="008D0107"/>
    <w:rsid w:val="008D42E4"/>
    <w:rsid w:val="008D714F"/>
    <w:rsid w:val="00913790"/>
    <w:rsid w:val="00942AE5"/>
    <w:rsid w:val="009446F7"/>
    <w:rsid w:val="009461D0"/>
    <w:rsid w:val="00956820"/>
    <w:rsid w:val="0096760A"/>
    <w:rsid w:val="00971055"/>
    <w:rsid w:val="00973366"/>
    <w:rsid w:val="009A1670"/>
    <w:rsid w:val="009B3278"/>
    <w:rsid w:val="009B4F7C"/>
    <w:rsid w:val="009F5032"/>
    <w:rsid w:val="00A0205D"/>
    <w:rsid w:val="00A02A14"/>
    <w:rsid w:val="00A11D7A"/>
    <w:rsid w:val="00A32525"/>
    <w:rsid w:val="00A43884"/>
    <w:rsid w:val="00A44102"/>
    <w:rsid w:val="00A57FAD"/>
    <w:rsid w:val="00A817FE"/>
    <w:rsid w:val="00A86961"/>
    <w:rsid w:val="00A969AE"/>
    <w:rsid w:val="00A96DB6"/>
    <w:rsid w:val="00AA6296"/>
    <w:rsid w:val="00AB1523"/>
    <w:rsid w:val="00AB4A94"/>
    <w:rsid w:val="00AB619D"/>
    <w:rsid w:val="00AC0765"/>
    <w:rsid w:val="00AD5392"/>
    <w:rsid w:val="00AE0477"/>
    <w:rsid w:val="00AE1AE5"/>
    <w:rsid w:val="00AE4730"/>
    <w:rsid w:val="00AF3677"/>
    <w:rsid w:val="00B02B12"/>
    <w:rsid w:val="00B11721"/>
    <w:rsid w:val="00B139A8"/>
    <w:rsid w:val="00B20B2C"/>
    <w:rsid w:val="00B3142B"/>
    <w:rsid w:val="00B44979"/>
    <w:rsid w:val="00B4587A"/>
    <w:rsid w:val="00B4600A"/>
    <w:rsid w:val="00B52D40"/>
    <w:rsid w:val="00B56297"/>
    <w:rsid w:val="00B56BB4"/>
    <w:rsid w:val="00B8599D"/>
    <w:rsid w:val="00B9411B"/>
    <w:rsid w:val="00BB1CD9"/>
    <w:rsid w:val="00BB7259"/>
    <w:rsid w:val="00BC0E5B"/>
    <w:rsid w:val="00BC2328"/>
    <w:rsid w:val="00BC5AFD"/>
    <w:rsid w:val="00BD1A9F"/>
    <w:rsid w:val="00BF3DA6"/>
    <w:rsid w:val="00C24E77"/>
    <w:rsid w:val="00C418AB"/>
    <w:rsid w:val="00C71167"/>
    <w:rsid w:val="00C834D9"/>
    <w:rsid w:val="00CA0407"/>
    <w:rsid w:val="00CC01B8"/>
    <w:rsid w:val="00CC14DB"/>
    <w:rsid w:val="00CD3AD1"/>
    <w:rsid w:val="00CE174A"/>
    <w:rsid w:val="00CF7006"/>
    <w:rsid w:val="00D02A10"/>
    <w:rsid w:val="00D0389D"/>
    <w:rsid w:val="00D122F9"/>
    <w:rsid w:val="00D16CB1"/>
    <w:rsid w:val="00D33078"/>
    <w:rsid w:val="00D37E75"/>
    <w:rsid w:val="00D45694"/>
    <w:rsid w:val="00D55670"/>
    <w:rsid w:val="00D60772"/>
    <w:rsid w:val="00D70541"/>
    <w:rsid w:val="00D815F7"/>
    <w:rsid w:val="00D83C36"/>
    <w:rsid w:val="00DB067D"/>
    <w:rsid w:val="00DB570D"/>
    <w:rsid w:val="00DC1B03"/>
    <w:rsid w:val="00DC47BF"/>
    <w:rsid w:val="00DE30C4"/>
    <w:rsid w:val="00DE7120"/>
    <w:rsid w:val="00DE7EF0"/>
    <w:rsid w:val="00E1166A"/>
    <w:rsid w:val="00E25493"/>
    <w:rsid w:val="00E42D1B"/>
    <w:rsid w:val="00E67A71"/>
    <w:rsid w:val="00E91376"/>
    <w:rsid w:val="00E91A81"/>
    <w:rsid w:val="00EA18D8"/>
    <w:rsid w:val="00EC14D9"/>
    <w:rsid w:val="00EC170B"/>
    <w:rsid w:val="00EE500F"/>
    <w:rsid w:val="00EE6B38"/>
    <w:rsid w:val="00EF0BFA"/>
    <w:rsid w:val="00EF3F31"/>
    <w:rsid w:val="00F37189"/>
    <w:rsid w:val="00F60EC8"/>
    <w:rsid w:val="00F6643F"/>
    <w:rsid w:val="00F66D87"/>
    <w:rsid w:val="00F67508"/>
    <w:rsid w:val="00F72400"/>
    <w:rsid w:val="00F86D08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DEC887B-A0AD-4013-B3EA-6990F0A3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5550</TotalTime>
  <Pages>9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Сандов</cp:lastModifiedBy>
  <cp:revision>118</cp:revision>
  <cp:lastPrinted>2023-03-01T14:06:00Z</cp:lastPrinted>
  <dcterms:created xsi:type="dcterms:W3CDTF">2022-09-22T09:24:00Z</dcterms:created>
  <dcterms:modified xsi:type="dcterms:W3CDTF">2023-03-20T13:09:00Z</dcterms:modified>
</cp:coreProperties>
</file>