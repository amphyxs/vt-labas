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526" w:rsidRDefault="00FC72D8">
      <w:pPr>
        <w:numPr>
          <w:ilvl w:val="0"/>
          <w:numId w:val="10"/>
        </w:numPr>
        <w:jc w:val="center"/>
        <w:rPr>
          <w:sz w:val="28"/>
          <w:szCs w:val="28"/>
        </w:rPr>
      </w:pPr>
      <w:r>
        <w:rPr>
          <w:sz w:val="28"/>
          <w:szCs w:val="28"/>
        </w:rPr>
        <w:t xml:space="preserve"> Методические указания к выполнению расчётно-графической работы по теме</w:t>
      </w:r>
    </w:p>
    <w:p w:rsidR="006E2526" w:rsidRDefault="00FC72D8">
      <w:pPr>
        <w:spacing w:before="120" w:after="120"/>
        <w:jc w:val="center"/>
        <w:rPr>
          <w:b/>
          <w:sz w:val="32"/>
          <w:szCs w:val="32"/>
        </w:rPr>
      </w:pPr>
      <w:r>
        <w:rPr>
          <w:b/>
          <w:sz w:val="32"/>
          <w:szCs w:val="32"/>
        </w:rPr>
        <w:t>«Интеграл функции одной переменной»</w:t>
      </w:r>
    </w:p>
    <w:p w:rsidR="006E2526" w:rsidRDefault="00FC72D8">
      <w:pPr>
        <w:tabs>
          <w:tab w:val="right" w:pos="9639"/>
        </w:tabs>
        <w:jc w:val="both"/>
      </w:pPr>
      <w:r>
        <w:t>Расчетно-графические работы выполняются командами студентов (по 2 - 3 человека) и заключаются в выполнении заданий, оформлении отчета и его защите в форме доклада. Сформированные команды сами выбирают себе номер от 1 до 8 так, чтобы у каждой команды он был уникальный</w:t>
      </w:r>
      <w:r w:rsidR="00783715">
        <w:t>, в пределах одной группы практики и согласовывают выбор с лектором</w:t>
      </w:r>
      <w:r>
        <w:t>. Защита работ проходит в конце модуля.</w:t>
      </w:r>
    </w:p>
    <w:p w:rsidR="006E2526" w:rsidRDefault="006E2526">
      <w:pPr>
        <w:jc w:val="both"/>
      </w:pPr>
    </w:p>
    <w:p w:rsidR="006E2526" w:rsidRDefault="00FC72D8">
      <w:pPr>
        <w:jc w:val="both"/>
      </w:pPr>
      <w:r>
        <w:t>К расчетно-графической работе предъявляются следующие требования:</w:t>
      </w:r>
    </w:p>
    <w:p w:rsidR="006E2526" w:rsidRDefault="00FC72D8">
      <w:pPr>
        <w:numPr>
          <w:ilvl w:val="0"/>
          <w:numId w:val="5"/>
        </w:numPr>
        <w:pBdr>
          <w:top w:val="nil"/>
          <w:left w:val="nil"/>
          <w:bottom w:val="nil"/>
          <w:right w:val="nil"/>
          <w:between w:val="nil"/>
        </w:pBdr>
        <w:jc w:val="both"/>
        <w:rPr>
          <w:color w:val="000000"/>
        </w:rPr>
      </w:pPr>
      <w:r>
        <w:rPr>
          <w:b/>
          <w:color w:val="000000"/>
        </w:rPr>
        <w:t>к выполнению заданий</w:t>
      </w:r>
      <w:r>
        <w:rPr>
          <w:color w:val="000000"/>
        </w:rPr>
        <w:t xml:space="preserve">–в работе должны быть: </w:t>
      </w:r>
    </w:p>
    <w:p w:rsidR="006E2526" w:rsidRDefault="00FC72D8">
      <w:pPr>
        <w:numPr>
          <w:ilvl w:val="1"/>
          <w:numId w:val="5"/>
        </w:numPr>
        <w:pBdr>
          <w:top w:val="nil"/>
          <w:left w:val="nil"/>
          <w:bottom w:val="nil"/>
          <w:right w:val="nil"/>
          <w:between w:val="nil"/>
        </w:pBdr>
        <w:jc w:val="both"/>
        <w:rPr>
          <w:color w:val="000000"/>
        </w:rPr>
      </w:pPr>
      <w:r>
        <w:rPr>
          <w:color w:val="000000"/>
        </w:rPr>
        <w:t>представлены в логической последовательности основные этапы исследования или решения;</w:t>
      </w:r>
    </w:p>
    <w:p w:rsidR="006E2526" w:rsidRDefault="00FC72D8">
      <w:pPr>
        <w:numPr>
          <w:ilvl w:val="1"/>
          <w:numId w:val="5"/>
        </w:numPr>
        <w:pBdr>
          <w:top w:val="nil"/>
          <w:left w:val="nil"/>
          <w:bottom w:val="nil"/>
          <w:right w:val="nil"/>
          <w:between w:val="nil"/>
        </w:pBdr>
        <w:jc w:val="both"/>
        <w:rPr>
          <w:color w:val="000000"/>
        </w:rPr>
      </w:pPr>
      <w:r>
        <w:rPr>
          <w:color w:val="000000"/>
        </w:rPr>
        <w:t>указаны используемые теоретические положения и методы;</w:t>
      </w:r>
    </w:p>
    <w:p w:rsidR="006E2526" w:rsidRDefault="00FC72D8">
      <w:pPr>
        <w:numPr>
          <w:ilvl w:val="1"/>
          <w:numId w:val="5"/>
        </w:numPr>
        <w:pBdr>
          <w:top w:val="nil"/>
          <w:left w:val="nil"/>
          <w:bottom w:val="nil"/>
          <w:right w:val="nil"/>
          <w:between w:val="nil"/>
        </w:pBdr>
        <w:jc w:val="both"/>
        <w:rPr>
          <w:color w:val="000000"/>
        </w:rPr>
      </w:pPr>
      <w:r>
        <w:rPr>
          <w:color w:val="000000"/>
        </w:rPr>
        <w:t>получены точные численные результаты и построены требуемые графические изображения;</w:t>
      </w:r>
    </w:p>
    <w:p w:rsidR="006E2526" w:rsidRDefault="00FC72D8">
      <w:pPr>
        <w:numPr>
          <w:ilvl w:val="0"/>
          <w:numId w:val="5"/>
        </w:numPr>
        <w:pBdr>
          <w:top w:val="nil"/>
          <w:left w:val="nil"/>
          <w:bottom w:val="nil"/>
          <w:right w:val="nil"/>
          <w:between w:val="nil"/>
        </w:pBdr>
        <w:jc w:val="both"/>
        <w:rPr>
          <w:color w:val="000000"/>
        </w:rPr>
      </w:pPr>
      <w:proofErr w:type="gramStart"/>
      <w:r>
        <w:rPr>
          <w:b/>
          <w:color w:val="000000"/>
        </w:rPr>
        <w:t>к оформлению отчета</w:t>
      </w:r>
      <w:r>
        <w:rPr>
          <w:color w:val="000000"/>
        </w:rPr>
        <w:t xml:space="preserve">–отчет должен быть выполнен в электронном виде в одном из следующих форматов: </w:t>
      </w:r>
      <w:proofErr w:type="spellStart"/>
      <w:r>
        <w:rPr>
          <w:color w:val="000000"/>
        </w:rPr>
        <w:t>doc</w:t>
      </w:r>
      <w:proofErr w:type="spellEnd"/>
      <w:r>
        <w:rPr>
          <w:color w:val="000000"/>
        </w:rPr>
        <w:t xml:space="preserve">, </w:t>
      </w:r>
      <w:proofErr w:type="spellStart"/>
      <w:r>
        <w:rPr>
          <w:color w:val="000000"/>
        </w:rPr>
        <w:t>docx</w:t>
      </w:r>
      <w:proofErr w:type="spellEnd"/>
      <w:r>
        <w:t>,</w:t>
      </w:r>
      <w:r w:rsidR="00DC2E58">
        <w:t xml:space="preserve"> </w:t>
      </w:r>
      <w:proofErr w:type="spellStart"/>
      <w:r w:rsidR="00DC2E58">
        <w:t>ТеХ</w:t>
      </w:r>
      <w:proofErr w:type="spellEnd"/>
      <w:r w:rsidR="00DC2E58">
        <w:t xml:space="preserve"> (предпочтительнее</w:t>
      </w:r>
      <w:r w:rsidR="00DC2E58" w:rsidRPr="00DC2E58">
        <w:t xml:space="preserve"> </w:t>
      </w:r>
      <w:r w:rsidR="00DC2E58">
        <w:t xml:space="preserve">использование онлайн редактора </w:t>
      </w:r>
      <w:r w:rsidR="00DC2E58">
        <w:rPr>
          <w:lang w:val="en-US"/>
        </w:rPr>
        <w:t>Overleaf</w:t>
      </w:r>
      <w:r w:rsidR="00DC2E58">
        <w:t xml:space="preserve">) </w:t>
      </w:r>
      <w:proofErr w:type="spellStart"/>
      <w:r>
        <w:rPr>
          <w:color w:val="000000"/>
        </w:rPr>
        <w:t>ppt</w:t>
      </w:r>
      <w:proofErr w:type="spellEnd"/>
      <w:r>
        <w:t xml:space="preserve"> или</w:t>
      </w:r>
      <w:r w:rsidR="00DC2E58">
        <w:t xml:space="preserve"> </w:t>
      </w:r>
      <w:proofErr w:type="spellStart"/>
      <w:r>
        <w:rPr>
          <w:color w:val="000000"/>
        </w:rPr>
        <w:t>pptx</w:t>
      </w:r>
      <w:proofErr w:type="spellEnd"/>
      <w:r w:rsidR="00DC2E58">
        <w:rPr>
          <w:color w:val="000000"/>
        </w:rPr>
        <w:t xml:space="preserve"> </w:t>
      </w:r>
      <w:r>
        <w:rPr>
          <w:color w:val="000000"/>
          <w:sz w:val="20"/>
          <w:szCs w:val="20"/>
        </w:rPr>
        <w:t xml:space="preserve">(для </w:t>
      </w:r>
      <w:proofErr w:type="spellStart"/>
      <w:r>
        <w:rPr>
          <w:color w:val="000000"/>
          <w:sz w:val="20"/>
          <w:szCs w:val="20"/>
        </w:rPr>
        <w:t>ppt</w:t>
      </w:r>
      <w:proofErr w:type="spellEnd"/>
      <w:r>
        <w:rPr>
          <w:color w:val="000000"/>
          <w:sz w:val="20"/>
          <w:szCs w:val="20"/>
        </w:rPr>
        <w:t xml:space="preserve">, </w:t>
      </w:r>
      <w:proofErr w:type="spellStart"/>
      <w:r>
        <w:rPr>
          <w:color w:val="000000"/>
          <w:sz w:val="20"/>
          <w:szCs w:val="20"/>
        </w:rPr>
        <w:t>pptx</w:t>
      </w:r>
      <w:proofErr w:type="spellEnd"/>
      <w:r>
        <w:rPr>
          <w:color w:val="000000"/>
          <w:sz w:val="20"/>
          <w:szCs w:val="20"/>
        </w:rPr>
        <w:t xml:space="preserve"> используется шаблон Университета ИТМО (ИСУ –&gt; Полезные ссылки –&gt; Корпоративная стилистика –&gt; Презентации (в самом низу))</w:t>
      </w:r>
      <w:proofErr w:type="gramEnd"/>
    </w:p>
    <w:p w:rsidR="006E2526" w:rsidRPr="00931F48" w:rsidRDefault="00FC72D8">
      <w:pPr>
        <w:pBdr>
          <w:top w:val="nil"/>
          <w:left w:val="nil"/>
          <w:bottom w:val="nil"/>
          <w:right w:val="nil"/>
          <w:between w:val="nil"/>
        </w:pBdr>
        <w:ind w:left="720"/>
        <w:jc w:val="both"/>
        <w:rPr>
          <w:i/>
          <w:color w:val="000000"/>
        </w:rPr>
      </w:pPr>
      <w:r>
        <w:rPr>
          <w:color w:val="000000"/>
        </w:rPr>
        <w:t xml:space="preserve">и содержать: </w:t>
      </w:r>
    </w:p>
    <w:p w:rsidR="006E2526" w:rsidRDefault="00FC72D8">
      <w:pPr>
        <w:numPr>
          <w:ilvl w:val="1"/>
          <w:numId w:val="5"/>
        </w:numPr>
        <w:pBdr>
          <w:top w:val="nil"/>
          <w:left w:val="nil"/>
          <w:bottom w:val="nil"/>
          <w:right w:val="nil"/>
          <w:between w:val="nil"/>
        </w:pBdr>
        <w:jc w:val="both"/>
        <w:rPr>
          <w:color w:val="000000"/>
        </w:rPr>
      </w:pPr>
      <w:r>
        <w:rPr>
          <w:color w:val="000000"/>
        </w:rPr>
        <w:t>титульный лист/слайд (название дисциплины, номер модуля, учебный год, название РГР, ФИ исполнителей, номера групп, дата, место (Университет ИТМО));</w:t>
      </w:r>
    </w:p>
    <w:p w:rsidR="006E2526" w:rsidRDefault="00FC72D8">
      <w:pPr>
        <w:numPr>
          <w:ilvl w:val="1"/>
          <w:numId w:val="5"/>
        </w:numPr>
        <w:pBdr>
          <w:top w:val="nil"/>
          <w:left w:val="nil"/>
          <w:bottom w:val="nil"/>
          <w:right w:val="nil"/>
          <w:between w:val="nil"/>
        </w:pBdr>
        <w:jc w:val="both"/>
        <w:rPr>
          <w:color w:val="000000"/>
        </w:rPr>
      </w:pPr>
      <w:r>
        <w:rPr>
          <w:color w:val="000000"/>
        </w:rPr>
        <w:t>условия всех заданий;</w:t>
      </w:r>
    </w:p>
    <w:p w:rsidR="006E2526" w:rsidRDefault="00FC72D8">
      <w:pPr>
        <w:numPr>
          <w:ilvl w:val="1"/>
          <w:numId w:val="5"/>
        </w:numPr>
        <w:pBdr>
          <w:top w:val="nil"/>
          <w:left w:val="nil"/>
          <w:bottom w:val="nil"/>
          <w:right w:val="nil"/>
          <w:between w:val="nil"/>
        </w:pBdr>
        <w:jc w:val="both"/>
        <w:rPr>
          <w:color w:val="000000"/>
        </w:rPr>
      </w:pPr>
      <w:r>
        <w:rPr>
          <w:color w:val="000000"/>
        </w:rPr>
        <w:t>основные этапы решени</w:t>
      </w:r>
      <w:proofErr w:type="gramStart"/>
      <w:r>
        <w:rPr>
          <w:color w:val="000000"/>
        </w:rPr>
        <w:t>я(</w:t>
      </w:r>
      <w:proofErr w:type="gramEnd"/>
      <w:r>
        <w:rPr>
          <w:color w:val="000000"/>
        </w:rPr>
        <w:t>исследования) каждой задачи, его теоретическое обоснование, численные результаты;</w:t>
      </w:r>
    </w:p>
    <w:p w:rsidR="006E2526" w:rsidRDefault="00FC72D8">
      <w:pPr>
        <w:numPr>
          <w:ilvl w:val="1"/>
          <w:numId w:val="5"/>
        </w:numPr>
        <w:pBdr>
          <w:top w:val="nil"/>
          <w:left w:val="nil"/>
          <w:bottom w:val="nil"/>
          <w:right w:val="nil"/>
          <w:between w:val="nil"/>
        </w:pBdr>
        <w:jc w:val="both"/>
      </w:pPr>
      <w:r>
        <w:rPr>
          <w:color w:val="000000"/>
        </w:rPr>
        <w:t xml:space="preserve">графики или рисунки, иллюстрирующие решение каждой задачи (выполненные в математическом редакторе </w:t>
      </w:r>
      <w:proofErr w:type="spellStart"/>
      <w:r>
        <w:rPr>
          <w:color w:val="000000"/>
        </w:rPr>
        <w:t>Desmos</w:t>
      </w:r>
      <w:proofErr w:type="spellEnd"/>
      <w:r>
        <w:rPr>
          <w:color w:val="000000"/>
        </w:rPr>
        <w:t xml:space="preserve">: </w:t>
      </w:r>
      <w:hyperlink r:id="rId6">
        <w:r>
          <w:rPr>
            <w:color w:val="0563C1"/>
            <w:sz w:val="20"/>
            <w:szCs w:val="20"/>
            <w:u w:val="single"/>
          </w:rPr>
          <w:t>https://www.desmos.com/</w:t>
        </w:r>
      </w:hyperlink>
      <w:r>
        <w:rPr>
          <w:color w:val="000000"/>
        </w:rPr>
        <w:t xml:space="preserve"> или </w:t>
      </w:r>
      <w:proofErr w:type="spellStart"/>
      <w:r>
        <w:rPr>
          <w:color w:val="000000"/>
        </w:rPr>
        <w:t>Geogebra</w:t>
      </w:r>
      <w:proofErr w:type="spellEnd"/>
      <w:r>
        <w:rPr>
          <w:color w:val="000000"/>
        </w:rPr>
        <w:t xml:space="preserve">: </w:t>
      </w:r>
      <w:hyperlink r:id="rId7">
        <w:r>
          <w:rPr>
            <w:color w:val="0563C1"/>
            <w:sz w:val="20"/>
            <w:szCs w:val="20"/>
            <w:u w:val="single"/>
          </w:rPr>
          <w:t>https://www.geogebra.org/</w:t>
        </w:r>
      </w:hyperlink>
      <w:r>
        <w:rPr>
          <w:color w:val="000000"/>
        </w:rPr>
        <w:t>). В случае интерактивных графиков и рисунков допускается вставить в отчёт вместо них ссылки на рабочие листы математического редактора и при защите демонстрировать их дополнительно;</w:t>
      </w:r>
    </w:p>
    <w:p w:rsidR="006E2526" w:rsidRDefault="00FC72D8">
      <w:pPr>
        <w:numPr>
          <w:ilvl w:val="1"/>
          <w:numId w:val="5"/>
        </w:numPr>
        <w:pBdr>
          <w:top w:val="nil"/>
          <w:left w:val="nil"/>
          <w:bottom w:val="nil"/>
          <w:right w:val="nil"/>
          <w:between w:val="nil"/>
        </w:pBdr>
        <w:jc w:val="both"/>
      </w:pPr>
      <w:r>
        <w:rPr>
          <w:color w:val="000000"/>
        </w:rPr>
        <w:t>выводы;</w:t>
      </w:r>
    </w:p>
    <w:p w:rsidR="006E2526" w:rsidRDefault="00FC72D8">
      <w:pPr>
        <w:numPr>
          <w:ilvl w:val="1"/>
          <w:numId w:val="5"/>
        </w:numPr>
        <w:pBdr>
          <w:top w:val="nil"/>
          <w:left w:val="nil"/>
          <w:bottom w:val="nil"/>
          <w:right w:val="nil"/>
          <w:between w:val="nil"/>
        </w:pBdr>
        <w:jc w:val="both"/>
      </w:pPr>
      <w:r>
        <w:rPr>
          <w:color w:val="000000"/>
        </w:rPr>
        <w:t>оценочный лист (для работы, выполненной командой; при этом вклад каждого исполнителя оценивается всей командой по шкале от 0 до 5 баллов).</w:t>
      </w:r>
    </w:p>
    <w:p w:rsidR="006E2526" w:rsidRDefault="00FC72D8">
      <w:pPr>
        <w:numPr>
          <w:ilvl w:val="0"/>
          <w:numId w:val="5"/>
        </w:numPr>
        <w:pBdr>
          <w:top w:val="nil"/>
          <w:left w:val="nil"/>
          <w:bottom w:val="nil"/>
          <w:right w:val="nil"/>
          <w:between w:val="nil"/>
        </w:pBdr>
        <w:jc w:val="both"/>
        <w:rPr>
          <w:color w:val="000000"/>
        </w:rPr>
      </w:pPr>
      <w:r>
        <w:rPr>
          <w:b/>
          <w:color w:val="000000"/>
        </w:rPr>
        <w:t>к докладу</w:t>
      </w:r>
      <w:r>
        <w:rPr>
          <w:color w:val="000000"/>
        </w:rPr>
        <w:t xml:space="preserve"> – для доклада отводится от 7 до 10 минут. Доклад подкрепляется демонстрацией отчёта, который выводится на экран ноутбука или проецируется на экран в мультимедийной аудитории. Во время доклада оценивается качество устного изложения материала и ответы на вопросы по теме работы. Доклад должен содержать:</w:t>
      </w:r>
    </w:p>
    <w:p w:rsidR="006E2526" w:rsidRDefault="00FC72D8">
      <w:pPr>
        <w:numPr>
          <w:ilvl w:val="0"/>
          <w:numId w:val="3"/>
        </w:numPr>
        <w:pBdr>
          <w:top w:val="nil"/>
          <w:left w:val="nil"/>
          <w:bottom w:val="nil"/>
          <w:right w:val="nil"/>
          <w:between w:val="nil"/>
        </w:pBdr>
        <w:jc w:val="both"/>
        <w:rPr>
          <w:color w:val="000000"/>
        </w:rPr>
      </w:pPr>
      <w:r>
        <w:rPr>
          <w:color w:val="000000"/>
        </w:rPr>
        <w:t>постановку задачи;</w:t>
      </w:r>
    </w:p>
    <w:p w:rsidR="006E2526" w:rsidRDefault="00FC72D8">
      <w:pPr>
        <w:numPr>
          <w:ilvl w:val="0"/>
          <w:numId w:val="3"/>
        </w:numPr>
        <w:pBdr>
          <w:top w:val="nil"/>
          <w:left w:val="nil"/>
          <w:bottom w:val="nil"/>
          <w:right w:val="nil"/>
          <w:between w:val="nil"/>
        </w:pBdr>
        <w:jc w:val="both"/>
        <w:rPr>
          <w:color w:val="000000"/>
        </w:rPr>
      </w:pPr>
      <w:r>
        <w:rPr>
          <w:color w:val="000000"/>
        </w:rPr>
        <w:t>изложение основных этапов исследования или решения;</w:t>
      </w:r>
    </w:p>
    <w:p w:rsidR="006E2526" w:rsidRDefault="00FC72D8">
      <w:pPr>
        <w:numPr>
          <w:ilvl w:val="0"/>
          <w:numId w:val="3"/>
        </w:numPr>
        <w:pBdr>
          <w:top w:val="nil"/>
          <w:left w:val="nil"/>
          <w:bottom w:val="nil"/>
          <w:right w:val="nil"/>
          <w:between w:val="nil"/>
        </w:pBdr>
        <w:jc w:val="both"/>
        <w:rPr>
          <w:color w:val="000000"/>
        </w:rPr>
      </w:pPr>
      <w:r>
        <w:rPr>
          <w:color w:val="000000"/>
        </w:rPr>
        <w:t>ссылки на теоретический материал, используемый при исследовании и решении;</w:t>
      </w:r>
    </w:p>
    <w:p w:rsidR="006E2526" w:rsidRDefault="00FC72D8">
      <w:pPr>
        <w:numPr>
          <w:ilvl w:val="0"/>
          <w:numId w:val="3"/>
        </w:numPr>
        <w:pBdr>
          <w:top w:val="nil"/>
          <w:left w:val="nil"/>
          <w:bottom w:val="nil"/>
          <w:right w:val="nil"/>
          <w:between w:val="nil"/>
        </w:pBdr>
        <w:jc w:val="both"/>
        <w:rPr>
          <w:color w:val="000000"/>
        </w:rPr>
      </w:pPr>
      <w:r>
        <w:rPr>
          <w:color w:val="000000"/>
        </w:rPr>
        <w:t>результаты исследования или решения и их оценку;</w:t>
      </w:r>
    </w:p>
    <w:p w:rsidR="006E2526" w:rsidRDefault="00FC72D8">
      <w:pPr>
        <w:numPr>
          <w:ilvl w:val="0"/>
          <w:numId w:val="3"/>
        </w:numPr>
        <w:pBdr>
          <w:top w:val="nil"/>
          <w:left w:val="nil"/>
          <w:bottom w:val="nil"/>
          <w:right w:val="nil"/>
          <w:between w:val="nil"/>
        </w:pBdr>
        <w:jc w:val="both"/>
        <w:rPr>
          <w:color w:val="000000"/>
        </w:rPr>
      </w:pPr>
      <w:r>
        <w:rPr>
          <w:color w:val="000000"/>
        </w:rPr>
        <w:t>выводы.</w:t>
      </w:r>
    </w:p>
    <w:p w:rsidR="006E2526" w:rsidRDefault="006E2526">
      <w:pPr>
        <w:rPr>
          <w:b/>
        </w:rPr>
      </w:pPr>
    </w:p>
    <w:p w:rsidR="006E2526" w:rsidRDefault="006E2526">
      <w:pPr>
        <w:rPr>
          <w:b/>
        </w:rPr>
        <w:sectPr w:rsidR="006E2526">
          <w:pgSz w:w="11906" w:h="16838"/>
          <w:pgMar w:top="851" w:right="851" w:bottom="851" w:left="851" w:header="709" w:footer="709" w:gutter="0"/>
          <w:pgNumType w:start="1"/>
          <w:cols w:space="720"/>
        </w:sectPr>
      </w:pPr>
    </w:p>
    <w:p w:rsidR="006E2526" w:rsidRDefault="00FC72D8">
      <w:pPr>
        <w:rPr>
          <w:b/>
        </w:rPr>
      </w:pPr>
      <w:r>
        <w:rPr>
          <w:b/>
        </w:rPr>
        <w:lastRenderedPageBreak/>
        <w:t>Задание 1. Интегральная сумма</w:t>
      </w:r>
      <w:r w:rsidR="00931F48">
        <w:rPr>
          <w:b/>
        </w:rPr>
        <w:t xml:space="preserve"> - </w:t>
      </w:r>
      <w:proofErr w:type="spellStart"/>
      <w:r w:rsidR="00931F48">
        <w:rPr>
          <w:b/>
        </w:rPr>
        <w:t>Kirill</w:t>
      </w:r>
      <w:proofErr w:type="spellEnd"/>
    </w:p>
    <w:p w:rsidR="006E2526" w:rsidRDefault="006E2526"/>
    <w:p w:rsidR="006E2526" w:rsidRDefault="00FC72D8">
      <w:r>
        <w:t>Исследуйте интегральную сумму функции</w:t>
      </w:r>
      <w:proofErr w:type="gramStart"/>
      <w:r>
        <w:rPr>
          <w:noProof/>
          <w:sz w:val="36"/>
          <w:szCs w:val="36"/>
          <w:vertAlign w:val="subscript"/>
        </w:rPr>
        <w:drawing>
          <wp:inline distT="0" distB="0" distL="114300" distR="114300">
            <wp:extent cx="339725" cy="200660"/>
            <wp:effectExtent l="0" t="0" r="0" b="0"/>
            <wp:docPr id="4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 cstate="print"/>
                    <a:srcRect/>
                    <a:stretch>
                      <a:fillRect/>
                    </a:stretch>
                  </pic:blipFill>
                  <pic:spPr>
                    <a:xfrm>
                      <a:off x="0" y="0"/>
                      <a:ext cx="339725" cy="200660"/>
                    </a:xfrm>
                    <a:prstGeom prst="rect">
                      <a:avLst/>
                    </a:prstGeom>
                    <a:ln/>
                  </pic:spPr>
                </pic:pic>
              </a:graphicData>
            </a:graphic>
          </wp:inline>
        </w:drawing>
      </w:r>
      <w:r>
        <w:t>,</w:t>
      </w:r>
      <w:proofErr w:type="gramEnd"/>
      <w:r>
        <w:t>заданной на отрезке</w:t>
      </w:r>
      <w:r>
        <w:rPr>
          <w:noProof/>
          <w:sz w:val="36"/>
          <w:szCs w:val="36"/>
          <w:vertAlign w:val="subscript"/>
        </w:rPr>
        <w:drawing>
          <wp:inline distT="0" distB="0" distL="114300" distR="114300">
            <wp:extent cx="360045" cy="263525"/>
            <wp:effectExtent l="0" t="0" r="0" b="0"/>
            <wp:docPr id="4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cstate="print"/>
                    <a:srcRect/>
                    <a:stretch>
                      <a:fillRect/>
                    </a:stretch>
                  </pic:blipFill>
                  <pic:spPr>
                    <a:xfrm>
                      <a:off x="0" y="0"/>
                      <a:ext cx="360045" cy="263525"/>
                    </a:xfrm>
                    <a:prstGeom prst="rect">
                      <a:avLst/>
                    </a:prstGeom>
                    <a:ln/>
                  </pic:spPr>
                </pic:pic>
              </a:graphicData>
            </a:graphic>
          </wp:inline>
        </w:drawing>
      </w:r>
      <w:r>
        <w:t>:</w:t>
      </w:r>
    </w:p>
    <w:tbl>
      <w:tblPr>
        <w:tblStyle w:val="a5"/>
        <w:tblW w:w="104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3"/>
        <w:gridCol w:w="1074"/>
        <w:gridCol w:w="979"/>
        <w:gridCol w:w="1043"/>
        <w:gridCol w:w="1059"/>
        <w:gridCol w:w="1006"/>
        <w:gridCol w:w="1069"/>
        <w:gridCol w:w="1307"/>
        <w:gridCol w:w="1570"/>
      </w:tblGrid>
      <w:tr w:rsidR="006E2526">
        <w:trPr>
          <w:jc w:val="center"/>
        </w:trPr>
        <w:tc>
          <w:tcPr>
            <w:tcW w:w="1313" w:type="dxa"/>
            <w:vAlign w:val="center"/>
          </w:tcPr>
          <w:p w:rsidR="006E2526" w:rsidRDefault="00FC72D8">
            <w:pPr>
              <w:jc w:val="center"/>
            </w:pPr>
            <w:r>
              <w:t>№ команды</w:t>
            </w:r>
          </w:p>
        </w:tc>
        <w:tc>
          <w:tcPr>
            <w:tcW w:w="1074" w:type="dxa"/>
            <w:vAlign w:val="center"/>
          </w:tcPr>
          <w:p w:rsidR="006E2526" w:rsidRDefault="00FC72D8">
            <w:pPr>
              <w:jc w:val="center"/>
            </w:pPr>
            <w:r>
              <w:t>1</w:t>
            </w:r>
          </w:p>
        </w:tc>
        <w:tc>
          <w:tcPr>
            <w:tcW w:w="979" w:type="dxa"/>
            <w:vAlign w:val="center"/>
          </w:tcPr>
          <w:p w:rsidR="006E2526" w:rsidRDefault="00FC72D8">
            <w:pPr>
              <w:jc w:val="center"/>
            </w:pPr>
            <w:r>
              <w:t>2</w:t>
            </w:r>
          </w:p>
        </w:tc>
        <w:tc>
          <w:tcPr>
            <w:tcW w:w="1043" w:type="dxa"/>
            <w:vAlign w:val="center"/>
          </w:tcPr>
          <w:p w:rsidR="006E2526" w:rsidRDefault="00FC72D8">
            <w:pPr>
              <w:jc w:val="center"/>
            </w:pPr>
            <w:r>
              <w:t>3</w:t>
            </w:r>
          </w:p>
        </w:tc>
        <w:tc>
          <w:tcPr>
            <w:tcW w:w="1059" w:type="dxa"/>
            <w:vAlign w:val="center"/>
          </w:tcPr>
          <w:p w:rsidR="006E2526" w:rsidRDefault="00FC72D8">
            <w:pPr>
              <w:jc w:val="center"/>
            </w:pPr>
            <w:r>
              <w:t>4</w:t>
            </w:r>
          </w:p>
        </w:tc>
        <w:tc>
          <w:tcPr>
            <w:tcW w:w="1006" w:type="dxa"/>
            <w:vAlign w:val="center"/>
          </w:tcPr>
          <w:p w:rsidR="006E2526" w:rsidRDefault="00FC72D8">
            <w:pPr>
              <w:jc w:val="center"/>
            </w:pPr>
            <w:r>
              <w:t>5</w:t>
            </w:r>
          </w:p>
        </w:tc>
        <w:tc>
          <w:tcPr>
            <w:tcW w:w="1069" w:type="dxa"/>
            <w:vAlign w:val="center"/>
          </w:tcPr>
          <w:p w:rsidR="006E2526" w:rsidRDefault="00FC72D8">
            <w:pPr>
              <w:jc w:val="center"/>
            </w:pPr>
            <w:r>
              <w:t>6</w:t>
            </w:r>
          </w:p>
        </w:tc>
        <w:tc>
          <w:tcPr>
            <w:tcW w:w="1307" w:type="dxa"/>
            <w:vAlign w:val="center"/>
          </w:tcPr>
          <w:p w:rsidR="006E2526" w:rsidRDefault="00FC72D8">
            <w:pPr>
              <w:jc w:val="center"/>
            </w:pPr>
            <w:r>
              <w:t>7</w:t>
            </w:r>
          </w:p>
        </w:tc>
        <w:tc>
          <w:tcPr>
            <w:tcW w:w="1570" w:type="dxa"/>
            <w:vAlign w:val="center"/>
          </w:tcPr>
          <w:p w:rsidR="006E2526" w:rsidRDefault="00FC72D8">
            <w:pPr>
              <w:jc w:val="center"/>
            </w:pPr>
            <w:r>
              <w:t>8</w:t>
            </w:r>
          </w:p>
        </w:tc>
      </w:tr>
      <w:tr w:rsidR="006E2526">
        <w:trPr>
          <w:jc w:val="center"/>
        </w:trPr>
        <w:tc>
          <w:tcPr>
            <w:tcW w:w="1313" w:type="dxa"/>
            <w:vAlign w:val="center"/>
          </w:tcPr>
          <w:p w:rsidR="006E2526" w:rsidRDefault="00FC72D8">
            <w:pPr>
              <w:jc w:val="center"/>
            </w:pPr>
            <w:r>
              <w:rPr>
                <w:noProof/>
                <w:sz w:val="40"/>
                <w:szCs w:val="40"/>
                <w:vertAlign w:val="subscript"/>
              </w:rPr>
              <w:drawing>
                <wp:inline distT="0" distB="0" distL="114300" distR="114300">
                  <wp:extent cx="339725" cy="200660"/>
                  <wp:effectExtent l="0" t="0" r="0" b="0"/>
                  <wp:docPr id="4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8" cstate="print"/>
                          <a:srcRect/>
                          <a:stretch>
                            <a:fillRect/>
                          </a:stretch>
                        </pic:blipFill>
                        <pic:spPr>
                          <a:xfrm>
                            <a:off x="0" y="0"/>
                            <a:ext cx="339725" cy="200660"/>
                          </a:xfrm>
                          <a:prstGeom prst="rect">
                            <a:avLst/>
                          </a:prstGeom>
                          <a:ln/>
                        </pic:spPr>
                      </pic:pic>
                    </a:graphicData>
                  </a:graphic>
                </wp:inline>
              </w:drawing>
            </w:r>
          </w:p>
        </w:tc>
        <w:tc>
          <w:tcPr>
            <w:tcW w:w="1074" w:type="dxa"/>
            <w:vAlign w:val="center"/>
          </w:tcPr>
          <w:p w:rsidR="006E2526" w:rsidRDefault="00FC72D8">
            <w:pPr>
              <w:jc w:val="center"/>
            </w:pPr>
            <w:r>
              <w:rPr>
                <w:noProof/>
                <w:sz w:val="40"/>
                <w:szCs w:val="40"/>
                <w:vertAlign w:val="subscript"/>
              </w:rPr>
              <w:drawing>
                <wp:inline distT="0" distB="0" distL="114300" distR="114300">
                  <wp:extent cx="318770" cy="180340"/>
                  <wp:effectExtent l="0" t="0" r="0" b="0"/>
                  <wp:docPr id="4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0" cstate="print"/>
                          <a:srcRect/>
                          <a:stretch>
                            <a:fillRect/>
                          </a:stretch>
                        </pic:blipFill>
                        <pic:spPr>
                          <a:xfrm>
                            <a:off x="0" y="0"/>
                            <a:ext cx="318770" cy="180340"/>
                          </a:xfrm>
                          <a:prstGeom prst="rect">
                            <a:avLst/>
                          </a:prstGeom>
                          <a:ln/>
                        </pic:spPr>
                      </pic:pic>
                    </a:graphicData>
                  </a:graphic>
                </wp:inline>
              </w:drawing>
            </w:r>
          </w:p>
        </w:tc>
        <w:tc>
          <w:tcPr>
            <w:tcW w:w="979" w:type="dxa"/>
            <w:vAlign w:val="center"/>
          </w:tcPr>
          <w:p w:rsidR="006E2526" w:rsidRDefault="00FC72D8">
            <w:pPr>
              <w:jc w:val="center"/>
            </w:pPr>
            <w:r>
              <w:rPr>
                <w:noProof/>
                <w:sz w:val="40"/>
                <w:szCs w:val="40"/>
                <w:vertAlign w:val="subscript"/>
              </w:rPr>
              <w:drawing>
                <wp:inline distT="0" distB="0" distL="114300" distR="114300">
                  <wp:extent cx="166370" cy="200660"/>
                  <wp:effectExtent l="0" t="0" r="0" b="0"/>
                  <wp:docPr id="4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cstate="print"/>
                          <a:srcRect/>
                          <a:stretch>
                            <a:fillRect/>
                          </a:stretch>
                        </pic:blipFill>
                        <pic:spPr>
                          <a:xfrm>
                            <a:off x="0" y="0"/>
                            <a:ext cx="166370" cy="200660"/>
                          </a:xfrm>
                          <a:prstGeom prst="rect">
                            <a:avLst/>
                          </a:prstGeom>
                          <a:ln/>
                        </pic:spPr>
                      </pic:pic>
                    </a:graphicData>
                  </a:graphic>
                </wp:inline>
              </w:drawing>
            </w:r>
          </w:p>
        </w:tc>
        <w:tc>
          <w:tcPr>
            <w:tcW w:w="1043" w:type="dxa"/>
            <w:vAlign w:val="center"/>
          </w:tcPr>
          <w:p w:rsidR="006E2526" w:rsidRDefault="00FC72D8">
            <w:pPr>
              <w:jc w:val="center"/>
            </w:pPr>
            <w:r>
              <w:rPr>
                <w:noProof/>
                <w:sz w:val="40"/>
                <w:szCs w:val="40"/>
                <w:vertAlign w:val="subscript"/>
              </w:rPr>
              <w:drawing>
                <wp:inline distT="0" distB="0" distL="114300" distR="114300">
                  <wp:extent cx="166370" cy="200660"/>
                  <wp:effectExtent l="0" t="0" r="0" b="0"/>
                  <wp:docPr id="5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 cstate="print"/>
                          <a:srcRect/>
                          <a:stretch>
                            <a:fillRect/>
                          </a:stretch>
                        </pic:blipFill>
                        <pic:spPr>
                          <a:xfrm>
                            <a:off x="0" y="0"/>
                            <a:ext cx="166370" cy="200660"/>
                          </a:xfrm>
                          <a:prstGeom prst="rect">
                            <a:avLst/>
                          </a:prstGeom>
                          <a:ln/>
                        </pic:spPr>
                      </pic:pic>
                    </a:graphicData>
                  </a:graphic>
                </wp:inline>
              </w:drawing>
            </w:r>
          </w:p>
        </w:tc>
        <w:tc>
          <w:tcPr>
            <w:tcW w:w="1059" w:type="dxa"/>
            <w:vAlign w:val="center"/>
          </w:tcPr>
          <w:p w:rsidR="006E2526" w:rsidRDefault="00FC72D8">
            <w:pPr>
              <w:jc w:val="center"/>
            </w:pPr>
            <w:r>
              <w:rPr>
                <w:noProof/>
                <w:sz w:val="40"/>
                <w:szCs w:val="40"/>
                <w:vertAlign w:val="subscript"/>
              </w:rPr>
              <w:drawing>
                <wp:inline distT="0" distB="0" distL="114300" distR="114300">
                  <wp:extent cx="235584" cy="228600"/>
                  <wp:effectExtent l="0" t="0" r="0" b="0"/>
                  <wp:docPr id="5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3" cstate="print"/>
                          <a:srcRect/>
                          <a:stretch>
                            <a:fillRect/>
                          </a:stretch>
                        </pic:blipFill>
                        <pic:spPr>
                          <a:xfrm>
                            <a:off x="0" y="0"/>
                            <a:ext cx="235584" cy="228600"/>
                          </a:xfrm>
                          <a:prstGeom prst="rect">
                            <a:avLst/>
                          </a:prstGeom>
                          <a:ln/>
                        </pic:spPr>
                      </pic:pic>
                    </a:graphicData>
                  </a:graphic>
                </wp:inline>
              </w:drawing>
            </w:r>
          </w:p>
        </w:tc>
        <w:tc>
          <w:tcPr>
            <w:tcW w:w="1006" w:type="dxa"/>
            <w:vAlign w:val="center"/>
          </w:tcPr>
          <w:p w:rsidR="006E2526" w:rsidRDefault="00FC72D8">
            <w:pPr>
              <w:jc w:val="center"/>
            </w:pPr>
            <w:r>
              <w:rPr>
                <w:noProof/>
                <w:sz w:val="40"/>
                <w:szCs w:val="40"/>
                <w:vertAlign w:val="subscript"/>
              </w:rPr>
              <w:drawing>
                <wp:inline distT="0" distB="0" distL="114300" distR="114300">
                  <wp:extent cx="311785" cy="228600"/>
                  <wp:effectExtent l="0" t="0" r="0" b="0"/>
                  <wp:docPr id="57"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4" cstate="print"/>
                          <a:srcRect/>
                          <a:stretch>
                            <a:fillRect/>
                          </a:stretch>
                        </pic:blipFill>
                        <pic:spPr>
                          <a:xfrm>
                            <a:off x="0" y="0"/>
                            <a:ext cx="311785" cy="228600"/>
                          </a:xfrm>
                          <a:prstGeom prst="rect">
                            <a:avLst/>
                          </a:prstGeom>
                          <a:ln/>
                        </pic:spPr>
                      </pic:pic>
                    </a:graphicData>
                  </a:graphic>
                </wp:inline>
              </w:drawing>
            </w:r>
          </w:p>
        </w:tc>
        <w:tc>
          <w:tcPr>
            <w:tcW w:w="1069" w:type="dxa"/>
            <w:vAlign w:val="center"/>
          </w:tcPr>
          <w:p w:rsidR="006E2526" w:rsidRDefault="00FC72D8">
            <w:pPr>
              <w:jc w:val="center"/>
            </w:pPr>
            <w:r>
              <w:rPr>
                <w:noProof/>
                <w:sz w:val="40"/>
                <w:szCs w:val="40"/>
                <w:vertAlign w:val="subscript"/>
              </w:rPr>
              <w:drawing>
                <wp:inline distT="0" distB="0" distL="114300" distR="114300">
                  <wp:extent cx="408940" cy="408940"/>
                  <wp:effectExtent l="0" t="0" r="0" b="0"/>
                  <wp:docPr id="5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5" cstate="print"/>
                          <a:srcRect/>
                          <a:stretch>
                            <a:fillRect/>
                          </a:stretch>
                        </pic:blipFill>
                        <pic:spPr>
                          <a:xfrm>
                            <a:off x="0" y="0"/>
                            <a:ext cx="408940" cy="408940"/>
                          </a:xfrm>
                          <a:prstGeom prst="rect">
                            <a:avLst/>
                          </a:prstGeom>
                          <a:ln/>
                        </pic:spPr>
                      </pic:pic>
                    </a:graphicData>
                  </a:graphic>
                </wp:inline>
              </w:drawing>
            </w:r>
          </w:p>
        </w:tc>
        <w:tc>
          <w:tcPr>
            <w:tcW w:w="1307" w:type="dxa"/>
            <w:vAlign w:val="center"/>
          </w:tcPr>
          <w:p w:rsidR="006E2526" w:rsidRDefault="00FC72D8">
            <w:pPr>
              <w:jc w:val="center"/>
            </w:pPr>
            <w:r>
              <w:rPr>
                <w:noProof/>
                <w:sz w:val="40"/>
                <w:szCs w:val="40"/>
                <w:vertAlign w:val="subscript"/>
              </w:rPr>
              <w:drawing>
                <wp:inline distT="0" distB="0" distL="114300" distR="114300">
                  <wp:extent cx="429260" cy="408940"/>
                  <wp:effectExtent l="0" t="0" r="0" b="0"/>
                  <wp:docPr id="6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6" cstate="print"/>
                          <a:srcRect/>
                          <a:stretch>
                            <a:fillRect/>
                          </a:stretch>
                        </pic:blipFill>
                        <pic:spPr>
                          <a:xfrm>
                            <a:off x="0" y="0"/>
                            <a:ext cx="429260" cy="408940"/>
                          </a:xfrm>
                          <a:prstGeom prst="rect">
                            <a:avLst/>
                          </a:prstGeom>
                          <a:ln/>
                        </pic:spPr>
                      </pic:pic>
                    </a:graphicData>
                  </a:graphic>
                </wp:inline>
              </w:drawing>
            </w:r>
          </w:p>
        </w:tc>
        <w:tc>
          <w:tcPr>
            <w:tcW w:w="1570" w:type="dxa"/>
            <w:vAlign w:val="center"/>
          </w:tcPr>
          <w:p w:rsidR="006E2526" w:rsidRDefault="00FC72D8">
            <w:pPr>
              <w:jc w:val="center"/>
            </w:pPr>
            <w:r>
              <w:rPr>
                <w:noProof/>
                <w:sz w:val="40"/>
                <w:szCs w:val="40"/>
                <w:vertAlign w:val="subscript"/>
              </w:rPr>
              <w:drawing>
                <wp:inline distT="0" distB="0" distL="114300" distR="114300">
                  <wp:extent cx="505460" cy="429260"/>
                  <wp:effectExtent l="0" t="0" r="0" b="0"/>
                  <wp:docPr id="5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7" cstate="print"/>
                          <a:srcRect/>
                          <a:stretch>
                            <a:fillRect/>
                          </a:stretch>
                        </pic:blipFill>
                        <pic:spPr>
                          <a:xfrm>
                            <a:off x="0" y="0"/>
                            <a:ext cx="505460" cy="429260"/>
                          </a:xfrm>
                          <a:prstGeom prst="rect">
                            <a:avLst/>
                          </a:prstGeom>
                          <a:ln/>
                        </pic:spPr>
                      </pic:pic>
                    </a:graphicData>
                  </a:graphic>
                </wp:inline>
              </w:drawing>
            </w:r>
          </w:p>
        </w:tc>
      </w:tr>
      <w:tr w:rsidR="006E2526">
        <w:trPr>
          <w:jc w:val="center"/>
        </w:trPr>
        <w:tc>
          <w:tcPr>
            <w:tcW w:w="1313" w:type="dxa"/>
            <w:vAlign w:val="center"/>
          </w:tcPr>
          <w:p w:rsidR="006E2526" w:rsidRDefault="00FC72D8">
            <w:pPr>
              <w:jc w:val="center"/>
            </w:pPr>
            <w:r>
              <w:rPr>
                <w:noProof/>
                <w:sz w:val="40"/>
                <w:szCs w:val="40"/>
                <w:vertAlign w:val="subscript"/>
              </w:rPr>
              <w:drawing>
                <wp:inline distT="0" distB="0" distL="114300" distR="114300">
                  <wp:extent cx="360045" cy="263525"/>
                  <wp:effectExtent l="0" t="0" r="0" b="0"/>
                  <wp:docPr id="6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9" cstate="print"/>
                          <a:srcRect/>
                          <a:stretch>
                            <a:fillRect/>
                          </a:stretch>
                        </pic:blipFill>
                        <pic:spPr>
                          <a:xfrm>
                            <a:off x="0" y="0"/>
                            <a:ext cx="360045" cy="263525"/>
                          </a:xfrm>
                          <a:prstGeom prst="rect">
                            <a:avLst/>
                          </a:prstGeom>
                          <a:ln/>
                        </pic:spPr>
                      </pic:pic>
                    </a:graphicData>
                  </a:graphic>
                </wp:inline>
              </w:drawing>
            </w:r>
          </w:p>
        </w:tc>
        <w:tc>
          <w:tcPr>
            <w:tcW w:w="1074" w:type="dxa"/>
            <w:vAlign w:val="center"/>
          </w:tcPr>
          <w:p w:rsidR="006E2526" w:rsidRDefault="00FC72D8">
            <w:pPr>
              <w:jc w:val="center"/>
            </w:pPr>
            <w:r>
              <w:rPr>
                <w:noProof/>
                <w:sz w:val="40"/>
                <w:szCs w:val="40"/>
                <w:vertAlign w:val="subscript"/>
              </w:rPr>
              <w:drawing>
                <wp:inline distT="0" distB="0" distL="114300" distR="114300">
                  <wp:extent cx="505460" cy="214630"/>
                  <wp:effectExtent l="0" t="0" r="0" b="0"/>
                  <wp:docPr id="63"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8" cstate="print"/>
                          <a:srcRect/>
                          <a:stretch>
                            <a:fillRect/>
                          </a:stretch>
                        </pic:blipFill>
                        <pic:spPr>
                          <a:xfrm>
                            <a:off x="0" y="0"/>
                            <a:ext cx="505460" cy="214630"/>
                          </a:xfrm>
                          <a:prstGeom prst="rect">
                            <a:avLst/>
                          </a:prstGeom>
                          <a:ln/>
                        </pic:spPr>
                      </pic:pic>
                    </a:graphicData>
                  </a:graphic>
                </wp:inline>
              </w:drawing>
            </w:r>
          </w:p>
        </w:tc>
        <w:tc>
          <w:tcPr>
            <w:tcW w:w="979" w:type="dxa"/>
            <w:vAlign w:val="center"/>
          </w:tcPr>
          <w:p w:rsidR="006E2526" w:rsidRDefault="00FC72D8">
            <w:pPr>
              <w:jc w:val="center"/>
            </w:pPr>
            <w:r>
              <w:rPr>
                <w:noProof/>
                <w:sz w:val="40"/>
                <w:szCs w:val="40"/>
                <w:vertAlign w:val="subscript"/>
              </w:rPr>
              <w:drawing>
                <wp:inline distT="0" distB="0" distL="114300" distR="114300">
                  <wp:extent cx="381000" cy="214630"/>
                  <wp:effectExtent l="0" t="0" r="0" b="0"/>
                  <wp:docPr id="65"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9" cstate="print"/>
                          <a:srcRect/>
                          <a:stretch>
                            <a:fillRect/>
                          </a:stretch>
                        </pic:blipFill>
                        <pic:spPr>
                          <a:xfrm>
                            <a:off x="0" y="0"/>
                            <a:ext cx="381000" cy="214630"/>
                          </a:xfrm>
                          <a:prstGeom prst="rect">
                            <a:avLst/>
                          </a:prstGeom>
                          <a:ln/>
                        </pic:spPr>
                      </pic:pic>
                    </a:graphicData>
                  </a:graphic>
                </wp:inline>
              </w:drawing>
            </w:r>
          </w:p>
        </w:tc>
        <w:tc>
          <w:tcPr>
            <w:tcW w:w="1043" w:type="dxa"/>
            <w:vAlign w:val="center"/>
          </w:tcPr>
          <w:p w:rsidR="006E2526" w:rsidRDefault="00FC72D8">
            <w:pPr>
              <w:jc w:val="center"/>
            </w:pPr>
            <w:r>
              <w:rPr>
                <w:noProof/>
                <w:sz w:val="40"/>
                <w:szCs w:val="40"/>
                <w:vertAlign w:val="subscript"/>
              </w:rPr>
              <w:drawing>
                <wp:inline distT="0" distB="0" distL="114300" distR="114300">
                  <wp:extent cx="464185" cy="214630"/>
                  <wp:effectExtent l="0" t="0" r="0" b="0"/>
                  <wp:docPr id="67"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0" cstate="print"/>
                          <a:srcRect/>
                          <a:stretch>
                            <a:fillRect/>
                          </a:stretch>
                        </pic:blipFill>
                        <pic:spPr>
                          <a:xfrm>
                            <a:off x="0" y="0"/>
                            <a:ext cx="464185" cy="214630"/>
                          </a:xfrm>
                          <a:prstGeom prst="rect">
                            <a:avLst/>
                          </a:prstGeom>
                          <a:ln/>
                        </pic:spPr>
                      </pic:pic>
                    </a:graphicData>
                  </a:graphic>
                </wp:inline>
              </w:drawing>
            </w:r>
          </w:p>
        </w:tc>
        <w:tc>
          <w:tcPr>
            <w:tcW w:w="1059" w:type="dxa"/>
            <w:vAlign w:val="center"/>
          </w:tcPr>
          <w:p w:rsidR="006E2526" w:rsidRDefault="00FC72D8">
            <w:pPr>
              <w:jc w:val="center"/>
            </w:pPr>
            <w:r>
              <w:rPr>
                <w:noProof/>
                <w:sz w:val="40"/>
                <w:szCs w:val="40"/>
                <w:vertAlign w:val="subscript"/>
              </w:rPr>
              <w:drawing>
                <wp:inline distT="0" distB="0" distL="114300" distR="114300">
                  <wp:extent cx="485140" cy="214630"/>
                  <wp:effectExtent l="0" t="0" r="0" b="0"/>
                  <wp:docPr id="69"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1" cstate="print"/>
                          <a:srcRect/>
                          <a:stretch>
                            <a:fillRect/>
                          </a:stretch>
                        </pic:blipFill>
                        <pic:spPr>
                          <a:xfrm>
                            <a:off x="0" y="0"/>
                            <a:ext cx="485140" cy="214630"/>
                          </a:xfrm>
                          <a:prstGeom prst="rect">
                            <a:avLst/>
                          </a:prstGeom>
                          <a:ln/>
                        </pic:spPr>
                      </pic:pic>
                    </a:graphicData>
                  </a:graphic>
                </wp:inline>
              </w:drawing>
            </w:r>
          </w:p>
        </w:tc>
        <w:tc>
          <w:tcPr>
            <w:tcW w:w="1006" w:type="dxa"/>
            <w:vAlign w:val="center"/>
          </w:tcPr>
          <w:p w:rsidR="006E2526" w:rsidRDefault="00FC72D8">
            <w:pPr>
              <w:jc w:val="center"/>
            </w:pPr>
            <w:r>
              <w:rPr>
                <w:noProof/>
                <w:sz w:val="40"/>
                <w:szCs w:val="40"/>
                <w:vertAlign w:val="subscript"/>
              </w:rPr>
              <w:drawing>
                <wp:inline distT="0" distB="0" distL="114300" distR="114300">
                  <wp:extent cx="415925" cy="214630"/>
                  <wp:effectExtent l="0" t="0" r="0" b="0"/>
                  <wp:docPr id="71"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22" cstate="print"/>
                          <a:srcRect/>
                          <a:stretch>
                            <a:fillRect/>
                          </a:stretch>
                        </pic:blipFill>
                        <pic:spPr>
                          <a:xfrm>
                            <a:off x="0" y="0"/>
                            <a:ext cx="415925" cy="214630"/>
                          </a:xfrm>
                          <a:prstGeom prst="rect">
                            <a:avLst/>
                          </a:prstGeom>
                          <a:ln/>
                        </pic:spPr>
                      </pic:pic>
                    </a:graphicData>
                  </a:graphic>
                </wp:inline>
              </w:drawing>
            </w:r>
          </w:p>
        </w:tc>
        <w:tc>
          <w:tcPr>
            <w:tcW w:w="1069" w:type="dxa"/>
            <w:vAlign w:val="center"/>
          </w:tcPr>
          <w:p w:rsidR="006E2526" w:rsidRDefault="00FC72D8">
            <w:pPr>
              <w:jc w:val="center"/>
            </w:pPr>
            <w:r>
              <w:rPr>
                <w:noProof/>
                <w:sz w:val="40"/>
                <w:szCs w:val="40"/>
                <w:vertAlign w:val="subscript"/>
              </w:rPr>
              <w:drawing>
                <wp:inline distT="0" distB="0" distL="114300" distR="114300">
                  <wp:extent cx="498475" cy="263525"/>
                  <wp:effectExtent l="0" t="0" r="0" b="0"/>
                  <wp:docPr id="7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3" cstate="print"/>
                          <a:srcRect/>
                          <a:stretch>
                            <a:fillRect/>
                          </a:stretch>
                        </pic:blipFill>
                        <pic:spPr>
                          <a:xfrm>
                            <a:off x="0" y="0"/>
                            <a:ext cx="498475" cy="263525"/>
                          </a:xfrm>
                          <a:prstGeom prst="rect">
                            <a:avLst/>
                          </a:prstGeom>
                          <a:ln/>
                        </pic:spPr>
                      </pic:pic>
                    </a:graphicData>
                  </a:graphic>
                </wp:inline>
              </w:drawing>
            </w:r>
          </w:p>
        </w:tc>
        <w:tc>
          <w:tcPr>
            <w:tcW w:w="1307" w:type="dxa"/>
            <w:vAlign w:val="center"/>
          </w:tcPr>
          <w:p w:rsidR="006E2526" w:rsidRDefault="00FC72D8">
            <w:pPr>
              <w:jc w:val="center"/>
            </w:pPr>
            <w:r>
              <w:rPr>
                <w:noProof/>
                <w:sz w:val="40"/>
                <w:szCs w:val="40"/>
                <w:vertAlign w:val="subscript"/>
              </w:rPr>
              <w:drawing>
                <wp:inline distT="0" distB="0" distL="114300" distR="114300">
                  <wp:extent cx="692785" cy="214630"/>
                  <wp:effectExtent l="0" t="0" r="0" b="0"/>
                  <wp:docPr id="7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4" cstate="print"/>
                          <a:srcRect/>
                          <a:stretch>
                            <a:fillRect/>
                          </a:stretch>
                        </pic:blipFill>
                        <pic:spPr>
                          <a:xfrm>
                            <a:off x="0" y="0"/>
                            <a:ext cx="692785" cy="214630"/>
                          </a:xfrm>
                          <a:prstGeom prst="rect">
                            <a:avLst/>
                          </a:prstGeom>
                          <a:ln/>
                        </pic:spPr>
                      </pic:pic>
                    </a:graphicData>
                  </a:graphic>
                </wp:inline>
              </w:drawing>
            </w:r>
          </w:p>
        </w:tc>
        <w:tc>
          <w:tcPr>
            <w:tcW w:w="1570" w:type="dxa"/>
            <w:vAlign w:val="center"/>
          </w:tcPr>
          <w:p w:rsidR="006E2526" w:rsidRDefault="00FC72D8">
            <w:pPr>
              <w:jc w:val="center"/>
            </w:pPr>
            <w:r>
              <w:rPr>
                <w:noProof/>
                <w:sz w:val="40"/>
                <w:szCs w:val="40"/>
                <w:vertAlign w:val="subscript"/>
              </w:rPr>
              <w:drawing>
                <wp:inline distT="0" distB="0" distL="114300" distR="114300">
                  <wp:extent cx="859155" cy="263525"/>
                  <wp:effectExtent l="0" t="0" r="0" b="0"/>
                  <wp:docPr id="74"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25" cstate="print"/>
                          <a:srcRect/>
                          <a:stretch>
                            <a:fillRect/>
                          </a:stretch>
                        </pic:blipFill>
                        <pic:spPr>
                          <a:xfrm>
                            <a:off x="0" y="0"/>
                            <a:ext cx="859155" cy="263525"/>
                          </a:xfrm>
                          <a:prstGeom prst="rect">
                            <a:avLst/>
                          </a:prstGeom>
                          <a:ln/>
                        </pic:spPr>
                      </pic:pic>
                    </a:graphicData>
                  </a:graphic>
                </wp:inline>
              </w:drawing>
            </w:r>
          </w:p>
        </w:tc>
      </w:tr>
    </w:tbl>
    <w:p w:rsidR="006E2526" w:rsidRDefault="006E2526"/>
    <w:p w:rsidR="006E2526" w:rsidRDefault="00FC72D8">
      <w:r>
        <w:t>План:</w:t>
      </w:r>
    </w:p>
    <w:p w:rsidR="006E2526" w:rsidRDefault="00FC72D8">
      <w:pPr>
        <w:rPr>
          <w:b/>
          <w:i/>
        </w:rPr>
      </w:pPr>
      <w:r>
        <w:rPr>
          <w:b/>
          <w:i/>
        </w:rPr>
        <w:t>Интегральная сумма</w:t>
      </w:r>
    </w:p>
    <w:p w:rsidR="006E2526" w:rsidRDefault="00FC72D8">
      <w:pPr>
        <w:numPr>
          <w:ilvl w:val="0"/>
          <w:numId w:val="2"/>
        </w:numPr>
        <w:pBdr>
          <w:top w:val="nil"/>
          <w:left w:val="nil"/>
          <w:bottom w:val="nil"/>
          <w:right w:val="nil"/>
          <w:between w:val="nil"/>
        </w:pBdr>
        <w:ind w:left="426" w:hanging="426"/>
      </w:pPr>
      <w:r>
        <w:rPr>
          <w:color w:val="000000"/>
        </w:rPr>
        <w:t>Составьте и изобразите интегральную сумму функции на заданном отрезке в виде ступенчатой фигуры:</w:t>
      </w:r>
    </w:p>
    <w:p w:rsidR="006E2526" w:rsidRDefault="00FC72D8">
      <w:pPr>
        <w:numPr>
          <w:ilvl w:val="0"/>
          <w:numId w:val="11"/>
        </w:numPr>
        <w:pBdr>
          <w:top w:val="nil"/>
          <w:left w:val="nil"/>
          <w:bottom w:val="nil"/>
          <w:right w:val="nil"/>
          <w:between w:val="nil"/>
        </w:pBdr>
        <w:ind w:left="709" w:hanging="294"/>
        <w:jc w:val="both"/>
      </w:pPr>
      <w:r>
        <w:rPr>
          <w:color w:val="000000"/>
        </w:rPr>
        <w:t>Изобразите график функции.</w:t>
      </w:r>
    </w:p>
    <w:p w:rsidR="006E2526" w:rsidRDefault="00FC72D8">
      <w:pPr>
        <w:numPr>
          <w:ilvl w:val="0"/>
          <w:numId w:val="11"/>
        </w:numPr>
        <w:pBdr>
          <w:top w:val="nil"/>
          <w:left w:val="nil"/>
          <w:bottom w:val="nil"/>
          <w:right w:val="nil"/>
          <w:between w:val="nil"/>
        </w:pBdr>
        <w:ind w:left="709" w:hanging="294"/>
        <w:jc w:val="both"/>
      </w:pPr>
      <w:r>
        <w:rPr>
          <w:color w:val="000000"/>
        </w:rPr>
        <w:t xml:space="preserve">Изобразите криволинейную трапецию, ограниченную графиком функции, вертикальными прямыми, проходящими через концы отрезка, и осью </w:t>
      </w:r>
      <w:proofErr w:type="spellStart"/>
      <w:r>
        <w:rPr>
          <w:i/>
          <w:color w:val="000000"/>
        </w:rPr>
        <w:t>Ox</w:t>
      </w:r>
      <w:proofErr w:type="spellEnd"/>
      <w:r>
        <w:rPr>
          <w:color w:val="000000"/>
        </w:rPr>
        <w:t>.</w:t>
      </w:r>
    </w:p>
    <w:p w:rsidR="006E2526" w:rsidRDefault="00FC72D8">
      <w:pPr>
        <w:numPr>
          <w:ilvl w:val="0"/>
          <w:numId w:val="11"/>
        </w:numPr>
        <w:pBdr>
          <w:top w:val="nil"/>
          <w:left w:val="nil"/>
          <w:bottom w:val="nil"/>
          <w:right w:val="nil"/>
          <w:between w:val="nil"/>
        </w:pBdr>
        <w:ind w:left="709" w:hanging="294"/>
        <w:jc w:val="both"/>
      </w:pPr>
      <w:r>
        <w:rPr>
          <w:color w:val="000000"/>
        </w:rPr>
        <w:t xml:space="preserve">Разбейте отрезок на </w:t>
      </w:r>
      <w:r>
        <w:rPr>
          <w:i/>
          <w:color w:val="000000"/>
        </w:rPr>
        <w:t>n</w:t>
      </w:r>
      <w:r>
        <w:rPr>
          <w:color w:val="000000"/>
        </w:rPr>
        <w:t xml:space="preserve"> элементарных отрезков, точками отметьте их концы на рисунке.</w:t>
      </w:r>
    </w:p>
    <w:p w:rsidR="006E2526" w:rsidRDefault="00FC72D8">
      <w:pPr>
        <w:numPr>
          <w:ilvl w:val="0"/>
          <w:numId w:val="11"/>
        </w:numPr>
        <w:pBdr>
          <w:top w:val="nil"/>
          <w:left w:val="nil"/>
          <w:bottom w:val="nil"/>
          <w:right w:val="nil"/>
          <w:between w:val="nil"/>
        </w:pBdr>
        <w:ind w:left="709" w:hanging="294"/>
        <w:jc w:val="both"/>
      </w:pPr>
      <w:r>
        <w:rPr>
          <w:color w:val="000000"/>
        </w:rPr>
        <w:t>Выберите по одной точке внутри каждого элементарного отрезка, отметьте их на рисунке.</w:t>
      </w:r>
    </w:p>
    <w:p w:rsidR="006E2526" w:rsidRDefault="00FC72D8">
      <w:pPr>
        <w:numPr>
          <w:ilvl w:val="0"/>
          <w:numId w:val="11"/>
        </w:numPr>
        <w:pBdr>
          <w:top w:val="nil"/>
          <w:left w:val="nil"/>
          <w:bottom w:val="nil"/>
          <w:right w:val="nil"/>
          <w:between w:val="nil"/>
        </w:pBdr>
        <w:ind w:left="709" w:hanging="294"/>
        <w:jc w:val="both"/>
      </w:pPr>
      <w:r>
        <w:rPr>
          <w:color w:val="000000"/>
        </w:rPr>
        <w:t>Вычислите значения функции в выбранных точках, отметьте их на рисунке.</w:t>
      </w:r>
    </w:p>
    <w:p w:rsidR="006E2526" w:rsidRDefault="00FC72D8">
      <w:pPr>
        <w:numPr>
          <w:ilvl w:val="0"/>
          <w:numId w:val="11"/>
        </w:numPr>
        <w:pBdr>
          <w:top w:val="nil"/>
          <w:left w:val="nil"/>
          <w:bottom w:val="nil"/>
          <w:right w:val="nil"/>
          <w:between w:val="nil"/>
        </w:pBdr>
        <w:ind w:left="709" w:hanging="294"/>
        <w:jc w:val="both"/>
      </w:pPr>
      <w:r>
        <w:rPr>
          <w:color w:val="000000"/>
        </w:rPr>
        <w:t>Изобразите ступенчатую фигуру на основе выбранного разбиения и точек внутри элементарных отрезков.</w:t>
      </w:r>
    </w:p>
    <w:p w:rsidR="006E2526" w:rsidRDefault="00FC72D8">
      <w:pPr>
        <w:numPr>
          <w:ilvl w:val="0"/>
          <w:numId w:val="2"/>
        </w:numPr>
        <w:pBdr>
          <w:top w:val="nil"/>
          <w:left w:val="nil"/>
          <w:bottom w:val="nil"/>
          <w:right w:val="nil"/>
          <w:between w:val="nil"/>
        </w:pBdr>
        <w:ind w:left="426" w:hanging="426"/>
        <w:jc w:val="both"/>
      </w:pPr>
      <w:r>
        <w:rPr>
          <w:color w:val="000000"/>
        </w:rPr>
        <w:t xml:space="preserve">Исследуйте ступенчатую фигуру. Для этого выберите количество ступеней </w:t>
      </w:r>
      <w:r>
        <w:rPr>
          <w:noProof/>
          <w:color w:val="000000"/>
          <w:sz w:val="36"/>
          <w:szCs w:val="36"/>
          <w:vertAlign w:val="subscript"/>
        </w:rPr>
        <w:drawing>
          <wp:inline distT="0" distB="0" distL="114300" distR="114300">
            <wp:extent cx="152400" cy="228600"/>
            <wp:effectExtent l="0" t="0" r="0" b="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cstate="print"/>
                    <a:srcRect/>
                    <a:stretch>
                      <a:fillRect/>
                    </a:stretch>
                  </pic:blipFill>
                  <pic:spPr>
                    <a:xfrm>
                      <a:off x="0" y="0"/>
                      <a:ext cx="152400" cy="228600"/>
                    </a:xfrm>
                    <a:prstGeom prst="rect">
                      <a:avLst/>
                    </a:prstGeom>
                    <a:ln/>
                  </pic:spPr>
                </pic:pic>
              </a:graphicData>
            </a:graphic>
          </wp:inline>
        </w:drawing>
      </w:r>
      <w:r>
        <w:rPr>
          <w:color w:val="000000"/>
        </w:rPr>
        <w:t xml:space="preserve"> (от 3 до 5) и посмотрите, как изменяется фигура при смещении точек внутри элементарных отрезков (рассмотрите три положения точек: крайнее левое, крайнее правое и промежуточное на выбор). Затем выберите другое количество ступеней </w:t>
      </w:r>
      <w:r>
        <w:rPr>
          <w:noProof/>
          <w:color w:val="000000"/>
          <w:sz w:val="36"/>
          <w:szCs w:val="36"/>
          <w:vertAlign w:val="subscript"/>
        </w:rPr>
        <w:drawing>
          <wp:inline distT="0" distB="0" distL="114300" distR="114300">
            <wp:extent cx="166370" cy="228600"/>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7" cstate="print"/>
                    <a:srcRect/>
                    <a:stretch>
                      <a:fillRect/>
                    </a:stretch>
                  </pic:blipFill>
                  <pic:spPr>
                    <a:xfrm>
                      <a:off x="0" y="0"/>
                      <a:ext cx="166370" cy="228600"/>
                    </a:xfrm>
                    <a:prstGeom prst="rect">
                      <a:avLst/>
                    </a:prstGeom>
                    <a:ln/>
                  </pic:spPr>
                </pic:pic>
              </a:graphicData>
            </a:graphic>
          </wp:inline>
        </w:drawing>
      </w:r>
      <w:r>
        <w:rPr>
          <w:color w:val="000000"/>
        </w:rPr>
        <w:t xml:space="preserve"> (от 6 до 10), а затем</w:t>
      </w:r>
      <w:r>
        <w:rPr>
          <w:noProof/>
          <w:color w:val="000000"/>
          <w:sz w:val="36"/>
          <w:szCs w:val="36"/>
          <w:vertAlign w:val="subscript"/>
        </w:rPr>
        <w:drawing>
          <wp:inline distT="0" distB="0" distL="114300" distR="114300">
            <wp:extent cx="166370" cy="228600"/>
            <wp:effectExtent l="0" t="0" r="0" b="0"/>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cstate="print"/>
                    <a:srcRect/>
                    <a:stretch>
                      <a:fillRect/>
                    </a:stretch>
                  </pic:blipFill>
                  <pic:spPr>
                    <a:xfrm>
                      <a:off x="0" y="0"/>
                      <a:ext cx="166370" cy="228600"/>
                    </a:xfrm>
                    <a:prstGeom prst="rect">
                      <a:avLst/>
                    </a:prstGeom>
                    <a:ln/>
                  </pic:spPr>
                </pic:pic>
              </a:graphicData>
            </a:graphic>
          </wp:inline>
        </w:drawing>
      </w:r>
      <w:r>
        <w:rPr>
          <w:color w:val="000000"/>
        </w:rPr>
        <w:t xml:space="preserve"> (от 11 и больше) и повторите процедуру.</w:t>
      </w:r>
    </w:p>
    <w:p w:rsidR="006E2526" w:rsidRDefault="00FC72D8">
      <w:pPr>
        <w:numPr>
          <w:ilvl w:val="0"/>
          <w:numId w:val="2"/>
        </w:numPr>
        <w:pBdr>
          <w:top w:val="nil"/>
          <w:left w:val="nil"/>
          <w:bottom w:val="nil"/>
          <w:right w:val="nil"/>
          <w:between w:val="nil"/>
        </w:pBdr>
        <w:ind w:left="426" w:hanging="426"/>
        <w:jc w:val="both"/>
      </w:pPr>
      <w:r>
        <w:rPr>
          <w:color w:val="000000"/>
        </w:rPr>
        <w:t>Сделайте заключение.</w:t>
      </w:r>
    </w:p>
    <w:p w:rsidR="006E2526" w:rsidRDefault="00FC72D8">
      <w:pPr>
        <w:pBdr>
          <w:top w:val="nil"/>
          <w:left w:val="nil"/>
          <w:bottom w:val="nil"/>
          <w:right w:val="nil"/>
          <w:between w:val="nil"/>
        </w:pBdr>
        <w:ind w:left="426"/>
        <w:jc w:val="both"/>
        <w:rPr>
          <w:color w:val="000000"/>
        </w:rPr>
      </w:pPr>
      <w:r>
        <w:rPr>
          <w:color w:val="000000"/>
        </w:rPr>
        <w:t xml:space="preserve">Пример графического исследования, выполненного в редакторе </w:t>
      </w:r>
      <w:proofErr w:type="spellStart"/>
      <w:r>
        <w:rPr>
          <w:color w:val="000000"/>
        </w:rPr>
        <w:t>Desmos</w:t>
      </w:r>
      <w:proofErr w:type="spellEnd"/>
      <w:r>
        <w:rPr>
          <w:color w:val="000000"/>
        </w:rPr>
        <w:t>:</w:t>
      </w:r>
    </w:p>
    <w:p w:rsidR="006E2526" w:rsidRDefault="00D57B01">
      <w:pPr>
        <w:pBdr>
          <w:top w:val="nil"/>
          <w:left w:val="nil"/>
          <w:bottom w:val="nil"/>
          <w:right w:val="nil"/>
          <w:between w:val="nil"/>
        </w:pBdr>
        <w:ind w:left="426"/>
        <w:jc w:val="both"/>
        <w:rPr>
          <w:color w:val="000000"/>
        </w:rPr>
      </w:pPr>
      <w:hyperlink r:id="rId29">
        <w:r w:rsidR="00FC72D8">
          <w:rPr>
            <w:color w:val="0563C1"/>
            <w:u w:val="single"/>
          </w:rPr>
          <w:t>https://www.desmos.com/calculator/g7xh6vs0hx</w:t>
        </w:r>
      </w:hyperlink>
    </w:p>
    <w:p w:rsidR="006E2526" w:rsidRDefault="006E2526">
      <w:pPr>
        <w:pBdr>
          <w:top w:val="nil"/>
          <w:left w:val="nil"/>
          <w:bottom w:val="nil"/>
          <w:right w:val="nil"/>
          <w:between w:val="nil"/>
        </w:pBdr>
        <w:ind w:left="426"/>
        <w:jc w:val="both"/>
        <w:rPr>
          <w:color w:val="000000"/>
        </w:rPr>
      </w:pPr>
    </w:p>
    <w:p w:rsidR="006E2526" w:rsidRDefault="00FC72D8">
      <w:pPr>
        <w:jc w:val="both"/>
        <w:rPr>
          <w:b/>
          <w:i/>
        </w:rPr>
      </w:pPr>
      <w:r>
        <w:rPr>
          <w:b/>
          <w:i/>
        </w:rPr>
        <w:t>Последовательность интегральных сумм</w:t>
      </w:r>
    </w:p>
    <w:p w:rsidR="006E2526" w:rsidRDefault="00FC72D8">
      <w:pPr>
        <w:numPr>
          <w:ilvl w:val="0"/>
          <w:numId w:val="2"/>
        </w:numPr>
        <w:pBdr>
          <w:top w:val="nil"/>
          <w:left w:val="nil"/>
          <w:bottom w:val="nil"/>
          <w:right w:val="nil"/>
          <w:between w:val="nil"/>
        </w:pBdr>
        <w:ind w:left="426" w:hanging="426"/>
        <w:jc w:val="both"/>
      </w:pPr>
      <w:r>
        <w:rPr>
          <w:color w:val="000000"/>
        </w:rPr>
        <w:t>Постройте интегральную сумму функции на заданном отрезке:</w:t>
      </w:r>
    </w:p>
    <w:p w:rsidR="006E2526" w:rsidRDefault="00FC72D8">
      <w:pPr>
        <w:numPr>
          <w:ilvl w:val="0"/>
          <w:numId w:val="1"/>
        </w:numPr>
        <w:pBdr>
          <w:top w:val="nil"/>
          <w:left w:val="nil"/>
          <w:bottom w:val="nil"/>
          <w:right w:val="nil"/>
          <w:between w:val="nil"/>
        </w:pBdr>
        <w:jc w:val="both"/>
      </w:pPr>
      <w:r>
        <w:rPr>
          <w:color w:val="000000"/>
        </w:rPr>
        <w:t xml:space="preserve">Разбейте отрезок на </w:t>
      </w:r>
      <w:r>
        <w:rPr>
          <w:i/>
          <w:color w:val="000000"/>
        </w:rPr>
        <w:t>n</w:t>
      </w:r>
      <w:r>
        <w:rPr>
          <w:color w:val="000000"/>
        </w:rPr>
        <w:t xml:space="preserve"> элементарных отрезков.</w:t>
      </w:r>
    </w:p>
    <w:p w:rsidR="006E2526" w:rsidRDefault="00FC72D8">
      <w:pPr>
        <w:numPr>
          <w:ilvl w:val="0"/>
          <w:numId w:val="1"/>
        </w:numPr>
        <w:pBdr>
          <w:top w:val="nil"/>
          <w:left w:val="nil"/>
          <w:bottom w:val="nil"/>
          <w:right w:val="nil"/>
          <w:between w:val="nil"/>
        </w:pBdr>
        <w:jc w:val="both"/>
      </w:pPr>
      <w:r>
        <w:rPr>
          <w:color w:val="000000"/>
        </w:rPr>
        <w:t>Выберите по одной точке внутри каждого элементарного отрезка.</w:t>
      </w:r>
    </w:p>
    <w:p w:rsidR="006E2526" w:rsidRDefault="00FC72D8">
      <w:pPr>
        <w:numPr>
          <w:ilvl w:val="0"/>
          <w:numId w:val="1"/>
        </w:numPr>
        <w:pBdr>
          <w:top w:val="nil"/>
          <w:left w:val="nil"/>
          <w:bottom w:val="nil"/>
          <w:right w:val="nil"/>
          <w:between w:val="nil"/>
        </w:pBdr>
        <w:jc w:val="both"/>
      </w:pPr>
      <w:r>
        <w:rPr>
          <w:color w:val="000000"/>
        </w:rPr>
        <w:t>Запишите интегральную сумму.</w:t>
      </w:r>
    </w:p>
    <w:p w:rsidR="006E2526" w:rsidRDefault="00FC72D8">
      <w:pPr>
        <w:numPr>
          <w:ilvl w:val="0"/>
          <w:numId w:val="2"/>
        </w:numPr>
        <w:pBdr>
          <w:top w:val="nil"/>
          <w:left w:val="nil"/>
          <w:bottom w:val="nil"/>
          <w:right w:val="nil"/>
          <w:between w:val="nil"/>
        </w:pBdr>
        <w:ind w:left="426" w:hanging="426"/>
        <w:jc w:val="both"/>
      </w:pPr>
      <w:r>
        <w:rPr>
          <w:color w:val="000000"/>
        </w:rPr>
        <w:t xml:space="preserve">Исследуйте её значение с ростом </w:t>
      </w:r>
      <w:r>
        <w:rPr>
          <w:i/>
          <w:color w:val="000000"/>
        </w:rPr>
        <w:t>n</w:t>
      </w:r>
      <w:r>
        <w:rPr>
          <w:color w:val="000000"/>
        </w:rPr>
        <w:t xml:space="preserve"> при различных положениях точек внутри элементарных отрезков (рассмотрите три положения: крайнее левое, крайнее правое и промежуточное на выбор).</w:t>
      </w:r>
    </w:p>
    <w:p w:rsidR="006E2526" w:rsidRDefault="00FC72D8">
      <w:pPr>
        <w:numPr>
          <w:ilvl w:val="0"/>
          <w:numId w:val="2"/>
        </w:numPr>
        <w:pBdr>
          <w:top w:val="nil"/>
          <w:left w:val="nil"/>
          <w:bottom w:val="nil"/>
          <w:right w:val="nil"/>
          <w:between w:val="nil"/>
        </w:pBdr>
        <w:ind w:left="426" w:hanging="426"/>
        <w:jc w:val="both"/>
      </w:pPr>
      <w:r>
        <w:rPr>
          <w:color w:val="000000"/>
        </w:rPr>
        <w:t xml:space="preserve">Вычислите интеграл от данной функции по отрезку </w:t>
      </w:r>
      <w:r>
        <w:rPr>
          <w:color w:val="000000"/>
          <w:u w:val="single"/>
        </w:rPr>
        <w:t>аналитически</w:t>
      </w:r>
      <w:r>
        <w:rPr>
          <w:color w:val="000000"/>
        </w:rPr>
        <w:t xml:space="preserve"> и сравните значения интегральных сумм с его величиной.</w:t>
      </w:r>
    </w:p>
    <w:p w:rsidR="006E2526" w:rsidRDefault="00FC72D8">
      <w:pPr>
        <w:numPr>
          <w:ilvl w:val="0"/>
          <w:numId w:val="2"/>
        </w:numPr>
        <w:pBdr>
          <w:top w:val="nil"/>
          <w:left w:val="nil"/>
          <w:bottom w:val="nil"/>
          <w:right w:val="nil"/>
          <w:between w:val="nil"/>
        </w:pBdr>
        <w:ind w:left="426" w:hanging="426"/>
        <w:jc w:val="both"/>
      </w:pPr>
      <w:r>
        <w:rPr>
          <w:color w:val="000000"/>
        </w:rPr>
        <w:t xml:space="preserve">Постройте последовательность интегральных сумм, изобразите её на графике. Изобразите точное значение интеграла горизонтальной прямой. Продемонстрируйте сходимость построенной последовательности к точному значению интеграла с ростом </w:t>
      </w:r>
      <w:r>
        <w:rPr>
          <w:i/>
          <w:color w:val="000000"/>
        </w:rPr>
        <w:t>n</w:t>
      </w:r>
      <w:r>
        <w:rPr>
          <w:color w:val="000000"/>
        </w:rPr>
        <w:t xml:space="preserve"> при различных положениях точек внутри элементарных отрезков (три положения: крайнее левое, крайнее правое и промежуточное на выбор).</w:t>
      </w:r>
    </w:p>
    <w:p w:rsidR="006E2526" w:rsidRDefault="00FC72D8">
      <w:pPr>
        <w:numPr>
          <w:ilvl w:val="0"/>
          <w:numId w:val="2"/>
        </w:numPr>
        <w:pBdr>
          <w:top w:val="nil"/>
          <w:left w:val="nil"/>
          <w:bottom w:val="nil"/>
          <w:right w:val="nil"/>
          <w:between w:val="nil"/>
        </w:pBdr>
        <w:ind w:left="426" w:hanging="426"/>
        <w:jc w:val="both"/>
      </w:pPr>
      <w:r>
        <w:rPr>
          <w:color w:val="000000"/>
        </w:rPr>
        <w:t>Сделайте заключение.</w:t>
      </w:r>
    </w:p>
    <w:p w:rsidR="006E2526" w:rsidRDefault="00FC72D8">
      <w:pPr>
        <w:pBdr>
          <w:top w:val="nil"/>
          <w:left w:val="nil"/>
          <w:bottom w:val="nil"/>
          <w:right w:val="nil"/>
          <w:between w:val="nil"/>
        </w:pBdr>
        <w:ind w:left="426"/>
        <w:jc w:val="both"/>
        <w:rPr>
          <w:color w:val="000000"/>
        </w:rPr>
      </w:pPr>
      <w:r>
        <w:rPr>
          <w:color w:val="000000"/>
        </w:rPr>
        <w:t xml:space="preserve">Пример графического исследования, выполненного в редакторе </w:t>
      </w:r>
      <w:proofErr w:type="spellStart"/>
      <w:r>
        <w:rPr>
          <w:color w:val="000000"/>
        </w:rPr>
        <w:t>Desmos</w:t>
      </w:r>
      <w:proofErr w:type="spellEnd"/>
      <w:r>
        <w:rPr>
          <w:color w:val="000000"/>
        </w:rPr>
        <w:t>:</w:t>
      </w:r>
    </w:p>
    <w:p w:rsidR="006E2526" w:rsidRDefault="00D57B01">
      <w:pPr>
        <w:pBdr>
          <w:top w:val="nil"/>
          <w:left w:val="nil"/>
          <w:bottom w:val="nil"/>
          <w:right w:val="nil"/>
          <w:between w:val="nil"/>
        </w:pBdr>
        <w:ind w:left="426"/>
        <w:jc w:val="both"/>
        <w:rPr>
          <w:color w:val="000000"/>
        </w:rPr>
        <w:sectPr w:rsidR="006E2526">
          <w:pgSz w:w="11906" w:h="16838"/>
          <w:pgMar w:top="851" w:right="851" w:bottom="851" w:left="851" w:header="709" w:footer="709" w:gutter="0"/>
          <w:cols w:space="720"/>
        </w:sectPr>
      </w:pPr>
      <w:hyperlink r:id="rId30">
        <w:r w:rsidR="00FC72D8">
          <w:rPr>
            <w:color w:val="0563C1"/>
            <w:u w:val="single"/>
          </w:rPr>
          <w:t>https://www.desmos.com/calculator/wpygz4vral</w:t>
        </w:r>
      </w:hyperlink>
    </w:p>
    <w:p w:rsidR="006E2526" w:rsidRDefault="00FC72D8">
      <w:pPr>
        <w:rPr>
          <w:b/>
        </w:rPr>
      </w:pPr>
      <w:r>
        <w:rPr>
          <w:b/>
        </w:rPr>
        <w:lastRenderedPageBreak/>
        <w:t>Задание 2. Площадь фигуры</w:t>
      </w:r>
      <w:r w:rsidR="00931F48">
        <w:rPr>
          <w:b/>
        </w:rPr>
        <w:t xml:space="preserve"> - </w:t>
      </w:r>
      <w:proofErr w:type="spellStart"/>
      <w:r w:rsidR="00931F48">
        <w:rPr>
          <w:b/>
        </w:rPr>
        <w:t>Dpopoff</w:t>
      </w:r>
      <w:proofErr w:type="spellEnd"/>
    </w:p>
    <w:p w:rsidR="006E2526" w:rsidRDefault="006E2526"/>
    <w:p w:rsidR="006E2526" w:rsidRDefault="00FC72D8">
      <w:r>
        <w:t>Найдите площадь фигуры, ограниченной:</w:t>
      </w:r>
    </w:p>
    <w:tbl>
      <w:tblPr>
        <w:tblStyle w:val="a6"/>
        <w:tblW w:w="104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6"/>
        <w:gridCol w:w="8934"/>
      </w:tblGrid>
      <w:tr w:rsidR="006E2526">
        <w:trPr>
          <w:jc w:val="center"/>
        </w:trPr>
        <w:tc>
          <w:tcPr>
            <w:tcW w:w="1486" w:type="dxa"/>
            <w:vAlign w:val="center"/>
          </w:tcPr>
          <w:p w:rsidR="006E2526" w:rsidRDefault="00FC72D8">
            <w:pPr>
              <w:spacing w:before="60" w:after="60"/>
              <w:jc w:val="center"/>
              <w:rPr>
                <w:color w:val="000000"/>
              </w:rPr>
            </w:pPr>
            <w:r>
              <w:rPr>
                <w:color w:val="000000"/>
              </w:rPr>
              <w:t>№ команды</w:t>
            </w:r>
          </w:p>
        </w:tc>
        <w:tc>
          <w:tcPr>
            <w:tcW w:w="8934" w:type="dxa"/>
            <w:vAlign w:val="center"/>
          </w:tcPr>
          <w:p w:rsidR="006E2526" w:rsidRDefault="00FC72D8">
            <w:pPr>
              <w:spacing w:before="60" w:after="60"/>
              <w:jc w:val="center"/>
              <w:rPr>
                <w:color w:val="000000"/>
              </w:rPr>
            </w:pPr>
            <w:r>
              <w:rPr>
                <w:color w:val="000000"/>
              </w:rPr>
              <w:t>Кривые</w:t>
            </w:r>
          </w:p>
        </w:tc>
      </w:tr>
      <w:tr w:rsidR="006E2526">
        <w:trPr>
          <w:jc w:val="center"/>
        </w:trPr>
        <w:tc>
          <w:tcPr>
            <w:tcW w:w="1486" w:type="dxa"/>
            <w:vAlign w:val="center"/>
          </w:tcPr>
          <w:p w:rsidR="006E2526" w:rsidRDefault="00FC72D8">
            <w:pPr>
              <w:spacing w:before="60" w:after="60"/>
              <w:jc w:val="center"/>
              <w:rPr>
                <w:color w:val="000000"/>
              </w:rPr>
            </w:pPr>
            <w:r>
              <w:rPr>
                <w:color w:val="000000"/>
              </w:rPr>
              <w:t>1</w:t>
            </w:r>
          </w:p>
        </w:tc>
        <w:tc>
          <w:tcPr>
            <w:tcW w:w="8934" w:type="dxa"/>
            <w:vAlign w:val="center"/>
          </w:tcPr>
          <w:p w:rsidR="006E2526" w:rsidRDefault="00FC72D8">
            <w:pPr>
              <w:spacing w:before="60" w:after="60"/>
              <w:jc w:val="both"/>
              <w:rPr>
                <w:color w:val="000000"/>
              </w:rPr>
            </w:pPr>
            <w:r>
              <w:t xml:space="preserve">кривыми </w:t>
            </w:r>
            <w:r>
              <w:rPr>
                <w:noProof/>
                <w:sz w:val="40"/>
                <w:szCs w:val="40"/>
                <w:vertAlign w:val="subscript"/>
              </w:rPr>
              <w:drawing>
                <wp:inline distT="0" distB="0" distL="114300" distR="114300">
                  <wp:extent cx="762000" cy="200660"/>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cstate="print"/>
                          <a:srcRect/>
                          <a:stretch>
                            <a:fillRect/>
                          </a:stretch>
                        </pic:blipFill>
                        <pic:spPr>
                          <a:xfrm>
                            <a:off x="0" y="0"/>
                            <a:ext cx="762000" cy="200660"/>
                          </a:xfrm>
                          <a:prstGeom prst="rect">
                            <a:avLst/>
                          </a:prstGeom>
                          <a:ln/>
                        </pic:spPr>
                      </pic:pic>
                    </a:graphicData>
                  </a:graphic>
                </wp:inline>
              </w:drawing>
            </w:r>
            <w:r>
              <w:t xml:space="preserve"> и</w:t>
            </w:r>
            <w:proofErr w:type="gramStart"/>
            <w:r>
              <w:rPr>
                <w:noProof/>
                <w:sz w:val="40"/>
                <w:szCs w:val="40"/>
                <w:vertAlign w:val="subscript"/>
              </w:rPr>
              <w:drawing>
                <wp:inline distT="0" distB="0" distL="114300" distR="114300">
                  <wp:extent cx="367030" cy="200660"/>
                  <wp:effectExtent l="0" t="0" r="0" b="0"/>
                  <wp:docPr id="3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cstate="print"/>
                          <a:srcRect/>
                          <a:stretch>
                            <a:fillRect/>
                          </a:stretch>
                        </pic:blipFill>
                        <pic:spPr>
                          <a:xfrm>
                            <a:off x="0" y="0"/>
                            <a:ext cx="367030" cy="200660"/>
                          </a:xfrm>
                          <a:prstGeom prst="rect">
                            <a:avLst/>
                          </a:prstGeom>
                          <a:ln/>
                        </pic:spPr>
                      </pic:pic>
                    </a:graphicData>
                  </a:graphic>
                </wp:inline>
              </w:drawing>
            </w:r>
            <w:r>
              <w:t xml:space="preserve"> (</w:t>
            </w:r>
            <w:r>
              <w:rPr>
                <w:noProof/>
                <w:sz w:val="40"/>
                <w:szCs w:val="40"/>
                <w:vertAlign w:val="subscript"/>
              </w:rPr>
              <w:drawing>
                <wp:inline distT="0" distB="0" distL="114300" distR="114300">
                  <wp:extent cx="367030" cy="200660"/>
                  <wp:effectExtent l="0" t="0" r="0" b="0"/>
                  <wp:docPr id="3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3" cstate="print"/>
                          <a:srcRect/>
                          <a:stretch>
                            <a:fillRect/>
                          </a:stretch>
                        </pic:blipFill>
                        <pic:spPr>
                          <a:xfrm>
                            <a:off x="0" y="0"/>
                            <a:ext cx="367030" cy="200660"/>
                          </a:xfrm>
                          <a:prstGeom prst="rect">
                            <a:avLst/>
                          </a:prstGeom>
                          <a:ln/>
                        </pic:spPr>
                      </pic:pic>
                    </a:graphicData>
                  </a:graphic>
                </wp:inline>
              </w:drawing>
            </w:r>
            <w:r>
              <w:t>)</w:t>
            </w:r>
            <w:proofErr w:type="gramEnd"/>
          </w:p>
        </w:tc>
      </w:tr>
      <w:tr w:rsidR="006E2526">
        <w:trPr>
          <w:jc w:val="center"/>
        </w:trPr>
        <w:tc>
          <w:tcPr>
            <w:tcW w:w="1486" w:type="dxa"/>
            <w:vAlign w:val="center"/>
          </w:tcPr>
          <w:p w:rsidR="006E2526" w:rsidRDefault="00FC72D8">
            <w:pPr>
              <w:spacing w:before="60" w:after="60"/>
              <w:jc w:val="center"/>
              <w:rPr>
                <w:color w:val="000000"/>
              </w:rPr>
            </w:pPr>
            <w:r>
              <w:rPr>
                <w:color w:val="000000"/>
              </w:rPr>
              <w:t>2</w:t>
            </w:r>
          </w:p>
        </w:tc>
        <w:tc>
          <w:tcPr>
            <w:tcW w:w="8934" w:type="dxa"/>
            <w:vAlign w:val="center"/>
          </w:tcPr>
          <w:p w:rsidR="006E2526" w:rsidRDefault="00FC72D8">
            <w:pPr>
              <w:spacing w:before="60" w:after="60"/>
              <w:jc w:val="both"/>
            </w:pPr>
            <w:r>
              <w:t xml:space="preserve">кривой </w:t>
            </w:r>
            <w:r>
              <w:rPr>
                <w:noProof/>
                <w:sz w:val="40"/>
                <w:szCs w:val="40"/>
                <w:vertAlign w:val="subscript"/>
              </w:rPr>
              <w:drawing>
                <wp:inline distT="0" distB="0" distL="114300" distR="114300">
                  <wp:extent cx="741045" cy="408940"/>
                  <wp:effectExtent l="0" t="0" r="0" b="0"/>
                  <wp:docPr id="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4" cstate="print"/>
                          <a:srcRect/>
                          <a:stretch>
                            <a:fillRect/>
                          </a:stretch>
                        </pic:blipFill>
                        <pic:spPr>
                          <a:xfrm>
                            <a:off x="0" y="0"/>
                            <a:ext cx="741045" cy="408940"/>
                          </a:xfrm>
                          <a:prstGeom prst="rect">
                            <a:avLst/>
                          </a:prstGeom>
                          <a:ln/>
                        </pic:spPr>
                      </pic:pic>
                    </a:graphicData>
                  </a:graphic>
                </wp:inline>
              </w:drawing>
            </w:r>
            <w:r>
              <w:t>,</w:t>
            </w:r>
            <w:r>
              <w:rPr>
                <w:noProof/>
                <w:sz w:val="40"/>
                <w:szCs w:val="40"/>
                <w:vertAlign w:val="subscript"/>
              </w:rPr>
              <w:drawing>
                <wp:inline distT="0" distB="0" distL="114300" distR="114300">
                  <wp:extent cx="796925" cy="415925"/>
                  <wp:effectExtent l="0" t="0" r="0" b="0"/>
                  <wp:docPr id="4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5" cstate="print"/>
                          <a:srcRect/>
                          <a:stretch>
                            <a:fillRect/>
                          </a:stretch>
                        </pic:blipFill>
                        <pic:spPr>
                          <a:xfrm>
                            <a:off x="0" y="0"/>
                            <a:ext cx="796925" cy="415925"/>
                          </a:xfrm>
                          <a:prstGeom prst="rect">
                            <a:avLst/>
                          </a:prstGeom>
                          <a:ln/>
                        </pic:spPr>
                      </pic:pic>
                    </a:graphicData>
                  </a:graphic>
                </wp:inline>
              </w:drawing>
            </w:r>
          </w:p>
        </w:tc>
      </w:tr>
      <w:tr w:rsidR="006E2526">
        <w:trPr>
          <w:jc w:val="center"/>
        </w:trPr>
        <w:tc>
          <w:tcPr>
            <w:tcW w:w="1486" w:type="dxa"/>
            <w:vAlign w:val="center"/>
          </w:tcPr>
          <w:p w:rsidR="006E2526" w:rsidRDefault="00FC72D8">
            <w:pPr>
              <w:spacing w:before="60" w:after="60"/>
              <w:jc w:val="center"/>
              <w:rPr>
                <w:color w:val="000000"/>
              </w:rPr>
            </w:pPr>
            <w:r>
              <w:rPr>
                <w:color w:val="000000"/>
              </w:rPr>
              <w:t>3</w:t>
            </w:r>
          </w:p>
        </w:tc>
        <w:tc>
          <w:tcPr>
            <w:tcW w:w="8934" w:type="dxa"/>
            <w:vAlign w:val="center"/>
          </w:tcPr>
          <w:p w:rsidR="006E2526" w:rsidRDefault="00FC72D8">
            <w:pPr>
              <w:spacing w:before="60" w:after="60"/>
              <w:jc w:val="both"/>
            </w:pPr>
            <w:r>
              <w:t xml:space="preserve">кривой </w:t>
            </w:r>
            <w:bookmarkStart w:id="0" w:name="_GoBack"/>
            <w:r>
              <w:rPr>
                <w:noProof/>
                <w:sz w:val="40"/>
                <w:szCs w:val="40"/>
                <w:vertAlign w:val="subscript"/>
              </w:rPr>
              <w:drawing>
                <wp:inline distT="0" distB="0" distL="114300" distR="114300">
                  <wp:extent cx="768985" cy="200660"/>
                  <wp:effectExtent l="0" t="0" r="0" b="0"/>
                  <wp:docPr id="4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6" cstate="print"/>
                          <a:srcRect/>
                          <a:stretch>
                            <a:fillRect/>
                          </a:stretch>
                        </pic:blipFill>
                        <pic:spPr>
                          <a:xfrm>
                            <a:off x="0" y="0"/>
                            <a:ext cx="768985" cy="200660"/>
                          </a:xfrm>
                          <a:prstGeom prst="rect">
                            <a:avLst/>
                          </a:prstGeom>
                          <a:ln/>
                        </pic:spPr>
                      </pic:pic>
                    </a:graphicData>
                  </a:graphic>
                </wp:inline>
              </w:drawing>
            </w:r>
            <w:bookmarkEnd w:id="0"/>
          </w:p>
        </w:tc>
      </w:tr>
      <w:tr w:rsidR="006E2526">
        <w:trPr>
          <w:jc w:val="center"/>
        </w:trPr>
        <w:tc>
          <w:tcPr>
            <w:tcW w:w="1486" w:type="dxa"/>
            <w:vAlign w:val="center"/>
          </w:tcPr>
          <w:p w:rsidR="006E2526" w:rsidRDefault="00FC72D8">
            <w:pPr>
              <w:spacing w:before="60" w:after="60"/>
              <w:jc w:val="center"/>
              <w:rPr>
                <w:color w:val="000000"/>
              </w:rPr>
            </w:pPr>
            <w:r>
              <w:rPr>
                <w:color w:val="000000"/>
              </w:rPr>
              <w:t>4</w:t>
            </w:r>
          </w:p>
        </w:tc>
        <w:tc>
          <w:tcPr>
            <w:tcW w:w="8934" w:type="dxa"/>
            <w:vAlign w:val="center"/>
          </w:tcPr>
          <w:p w:rsidR="006E2526" w:rsidRDefault="00FC72D8">
            <w:pPr>
              <w:spacing w:before="60" w:after="60"/>
              <w:jc w:val="both"/>
            </w:pPr>
            <w:proofErr w:type="spellStart"/>
            <w:r>
              <w:t>верзиерой</w:t>
            </w:r>
            <w:proofErr w:type="spellEnd"/>
            <w:r>
              <w:rPr>
                <w:noProof/>
                <w:sz w:val="40"/>
                <w:szCs w:val="40"/>
                <w:vertAlign w:val="subscript"/>
              </w:rPr>
              <w:drawing>
                <wp:inline distT="0" distB="0" distL="114300" distR="114300">
                  <wp:extent cx="318770" cy="152400"/>
                  <wp:effectExtent l="0" t="0" r="0" b="0"/>
                  <wp:docPr id="4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7" cstate="print"/>
                          <a:srcRect/>
                          <a:stretch>
                            <a:fillRect/>
                          </a:stretch>
                        </pic:blipFill>
                        <pic:spPr>
                          <a:xfrm>
                            <a:off x="0" y="0"/>
                            <a:ext cx="318770" cy="152400"/>
                          </a:xfrm>
                          <a:prstGeom prst="rect">
                            <a:avLst/>
                          </a:prstGeom>
                          <a:ln/>
                        </pic:spPr>
                      </pic:pic>
                    </a:graphicData>
                  </a:graphic>
                </wp:inline>
              </w:drawing>
            </w:r>
            <w:r>
              <w:t>,</w:t>
            </w:r>
            <w:r>
              <w:rPr>
                <w:noProof/>
                <w:sz w:val="40"/>
                <w:szCs w:val="40"/>
                <w:vertAlign w:val="subscript"/>
              </w:rPr>
              <w:drawing>
                <wp:inline distT="0" distB="0" distL="114300" distR="114300">
                  <wp:extent cx="644525" cy="40894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cstate="print"/>
                          <a:srcRect/>
                          <a:stretch>
                            <a:fillRect/>
                          </a:stretch>
                        </pic:blipFill>
                        <pic:spPr>
                          <a:xfrm>
                            <a:off x="0" y="0"/>
                            <a:ext cx="644525" cy="408940"/>
                          </a:xfrm>
                          <a:prstGeom prst="rect">
                            <a:avLst/>
                          </a:prstGeom>
                          <a:ln/>
                        </pic:spPr>
                      </pic:pic>
                    </a:graphicData>
                  </a:graphic>
                </wp:inline>
              </w:drawing>
            </w:r>
            <w:r>
              <w:t xml:space="preserve"> и осью абсцисс</w:t>
            </w:r>
          </w:p>
        </w:tc>
      </w:tr>
      <w:tr w:rsidR="006E2526">
        <w:trPr>
          <w:jc w:val="center"/>
        </w:trPr>
        <w:tc>
          <w:tcPr>
            <w:tcW w:w="1486" w:type="dxa"/>
            <w:vAlign w:val="center"/>
          </w:tcPr>
          <w:p w:rsidR="006E2526" w:rsidRDefault="00FC72D8">
            <w:pPr>
              <w:spacing w:before="60" w:after="60"/>
              <w:jc w:val="center"/>
              <w:rPr>
                <w:color w:val="000000"/>
              </w:rPr>
            </w:pPr>
            <w:r>
              <w:rPr>
                <w:color w:val="000000"/>
              </w:rPr>
              <w:t>5</w:t>
            </w:r>
          </w:p>
        </w:tc>
        <w:tc>
          <w:tcPr>
            <w:tcW w:w="8934" w:type="dxa"/>
            <w:vAlign w:val="center"/>
          </w:tcPr>
          <w:p w:rsidR="006E2526" w:rsidRDefault="00FC72D8">
            <w:pPr>
              <w:spacing w:before="60" w:after="60"/>
              <w:jc w:val="both"/>
              <w:rPr>
                <w:color w:val="000000"/>
              </w:rPr>
            </w:pPr>
            <w:r>
              <w:t xml:space="preserve">кривыми </w:t>
            </w:r>
            <w:r>
              <w:rPr>
                <w:noProof/>
                <w:sz w:val="40"/>
                <w:szCs w:val="40"/>
                <w:vertAlign w:val="subscript"/>
              </w:rPr>
              <w:drawing>
                <wp:inline distT="0" distB="0" distL="114300" distR="114300">
                  <wp:extent cx="713740" cy="20066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cstate="print"/>
                          <a:srcRect/>
                          <a:stretch>
                            <a:fillRect/>
                          </a:stretch>
                        </pic:blipFill>
                        <pic:spPr>
                          <a:xfrm>
                            <a:off x="0" y="0"/>
                            <a:ext cx="713740" cy="200660"/>
                          </a:xfrm>
                          <a:prstGeom prst="rect">
                            <a:avLst/>
                          </a:prstGeom>
                          <a:ln/>
                        </pic:spPr>
                      </pic:pic>
                    </a:graphicData>
                  </a:graphic>
                </wp:inline>
              </w:drawing>
            </w:r>
            <w:r>
              <w:t xml:space="preserve"> и</w:t>
            </w:r>
            <w:proofErr w:type="gramStart"/>
            <w:r>
              <w:rPr>
                <w:noProof/>
                <w:sz w:val="40"/>
                <w:szCs w:val="40"/>
                <w:vertAlign w:val="subscript"/>
              </w:rPr>
              <w:drawing>
                <wp:inline distT="0" distB="0" distL="114300" distR="114300">
                  <wp:extent cx="873125" cy="235584"/>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cstate="print"/>
                          <a:srcRect/>
                          <a:stretch>
                            <a:fillRect/>
                          </a:stretch>
                        </pic:blipFill>
                        <pic:spPr>
                          <a:xfrm>
                            <a:off x="0" y="0"/>
                            <a:ext cx="873125" cy="235584"/>
                          </a:xfrm>
                          <a:prstGeom prst="rect">
                            <a:avLst/>
                          </a:prstGeom>
                          <a:ln/>
                        </pic:spPr>
                      </pic:pic>
                    </a:graphicData>
                  </a:graphic>
                </wp:inline>
              </w:drawing>
            </w:r>
            <w:r>
              <w:t xml:space="preserve"> (</w:t>
            </w:r>
            <w:r>
              <w:rPr>
                <w:noProof/>
                <w:sz w:val="40"/>
                <w:szCs w:val="40"/>
                <w:vertAlign w:val="subscript"/>
              </w:rPr>
              <w:drawing>
                <wp:inline distT="0" distB="0" distL="114300" distR="114300">
                  <wp:extent cx="748030" cy="21463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cstate="print"/>
                          <a:srcRect/>
                          <a:stretch>
                            <a:fillRect/>
                          </a:stretch>
                        </pic:blipFill>
                        <pic:spPr>
                          <a:xfrm>
                            <a:off x="0" y="0"/>
                            <a:ext cx="748030" cy="214630"/>
                          </a:xfrm>
                          <a:prstGeom prst="rect">
                            <a:avLst/>
                          </a:prstGeom>
                          <a:ln/>
                        </pic:spPr>
                      </pic:pic>
                    </a:graphicData>
                  </a:graphic>
                </wp:inline>
              </w:drawing>
            </w:r>
            <w:r>
              <w:t>)</w:t>
            </w:r>
            <w:proofErr w:type="gramEnd"/>
          </w:p>
        </w:tc>
      </w:tr>
      <w:tr w:rsidR="006E2526">
        <w:trPr>
          <w:jc w:val="center"/>
        </w:trPr>
        <w:tc>
          <w:tcPr>
            <w:tcW w:w="1486" w:type="dxa"/>
            <w:vAlign w:val="center"/>
          </w:tcPr>
          <w:p w:rsidR="006E2526" w:rsidRDefault="00FC72D8">
            <w:pPr>
              <w:spacing w:before="60" w:after="60"/>
              <w:jc w:val="center"/>
              <w:rPr>
                <w:color w:val="000000"/>
              </w:rPr>
            </w:pPr>
            <w:r>
              <w:rPr>
                <w:color w:val="000000"/>
              </w:rPr>
              <w:t>6</w:t>
            </w:r>
          </w:p>
        </w:tc>
        <w:tc>
          <w:tcPr>
            <w:tcW w:w="8934" w:type="dxa"/>
            <w:vAlign w:val="center"/>
          </w:tcPr>
          <w:p w:rsidR="006E2526" w:rsidRDefault="00FC72D8">
            <w:pPr>
              <w:spacing w:before="60" w:after="60"/>
              <w:jc w:val="both"/>
            </w:pPr>
            <w:r>
              <w:t xml:space="preserve">кривой </w:t>
            </w:r>
            <w:proofErr w:type="spellStart"/>
            <w:r>
              <w:t>Лиссажу</w:t>
            </w:r>
            <w:proofErr w:type="spellEnd"/>
            <w:r>
              <w:rPr>
                <w:noProof/>
                <w:sz w:val="40"/>
                <w:szCs w:val="40"/>
                <w:vertAlign w:val="subscript"/>
              </w:rPr>
              <w:drawing>
                <wp:inline distT="0" distB="0" distL="114300" distR="114300">
                  <wp:extent cx="623570" cy="18034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cstate="print"/>
                          <a:srcRect/>
                          <a:stretch>
                            <a:fillRect/>
                          </a:stretch>
                        </pic:blipFill>
                        <pic:spPr>
                          <a:xfrm>
                            <a:off x="0" y="0"/>
                            <a:ext cx="623570" cy="180340"/>
                          </a:xfrm>
                          <a:prstGeom prst="rect">
                            <a:avLst/>
                          </a:prstGeom>
                          <a:ln/>
                        </pic:spPr>
                      </pic:pic>
                    </a:graphicData>
                  </a:graphic>
                </wp:inline>
              </w:drawing>
            </w:r>
            <w:r>
              <w:t>,</w:t>
            </w:r>
            <w:r>
              <w:rPr>
                <w:noProof/>
                <w:sz w:val="40"/>
                <w:szCs w:val="40"/>
                <w:vertAlign w:val="subscript"/>
              </w:rPr>
              <w:drawing>
                <wp:inline distT="0" distB="0" distL="114300" distR="114300">
                  <wp:extent cx="713740" cy="20066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3" cstate="print"/>
                          <a:srcRect/>
                          <a:stretch>
                            <a:fillRect/>
                          </a:stretch>
                        </pic:blipFill>
                        <pic:spPr>
                          <a:xfrm>
                            <a:off x="0" y="0"/>
                            <a:ext cx="713740" cy="200660"/>
                          </a:xfrm>
                          <a:prstGeom prst="rect">
                            <a:avLst/>
                          </a:prstGeom>
                          <a:ln/>
                        </pic:spPr>
                      </pic:pic>
                    </a:graphicData>
                  </a:graphic>
                </wp:inline>
              </w:drawing>
            </w:r>
          </w:p>
        </w:tc>
      </w:tr>
      <w:tr w:rsidR="006E2526">
        <w:trPr>
          <w:jc w:val="center"/>
        </w:trPr>
        <w:tc>
          <w:tcPr>
            <w:tcW w:w="1486" w:type="dxa"/>
            <w:vAlign w:val="center"/>
          </w:tcPr>
          <w:p w:rsidR="006E2526" w:rsidRDefault="00FC72D8">
            <w:pPr>
              <w:spacing w:before="60" w:after="60"/>
              <w:jc w:val="center"/>
              <w:rPr>
                <w:color w:val="000000"/>
              </w:rPr>
            </w:pPr>
            <w:r>
              <w:rPr>
                <w:color w:val="000000"/>
              </w:rPr>
              <w:t>7</w:t>
            </w:r>
          </w:p>
        </w:tc>
        <w:tc>
          <w:tcPr>
            <w:tcW w:w="8934" w:type="dxa"/>
            <w:vAlign w:val="center"/>
          </w:tcPr>
          <w:p w:rsidR="006E2526" w:rsidRDefault="00FC72D8">
            <w:pPr>
              <w:spacing w:before="60" w:after="60"/>
              <w:jc w:val="both"/>
              <w:rPr>
                <w:color w:val="000000"/>
              </w:rPr>
            </w:pPr>
            <w:r>
              <w:t xml:space="preserve">лемнискатой Бернулли </w:t>
            </w:r>
            <w:r>
              <w:rPr>
                <w:noProof/>
                <w:sz w:val="40"/>
                <w:szCs w:val="40"/>
                <w:vertAlign w:val="subscript"/>
              </w:rPr>
              <w:drawing>
                <wp:inline distT="0" distB="0" distL="114300" distR="114300">
                  <wp:extent cx="859155" cy="2286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4" cstate="print"/>
                          <a:srcRect/>
                          <a:stretch>
                            <a:fillRect/>
                          </a:stretch>
                        </pic:blipFill>
                        <pic:spPr>
                          <a:xfrm>
                            <a:off x="0" y="0"/>
                            <a:ext cx="859155" cy="228600"/>
                          </a:xfrm>
                          <a:prstGeom prst="rect">
                            <a:avLst/>
                          </a:prstGeom>
                          <a:ln/>
                        </pic:spPr>
                      </pic:pic>
                    </a:graphicData>
                  </a:graphic>
                </wp:inline>
              </w:drawing>
            </w:r>
          </w:p>
        </w:tc>
      </w:tr>
      <w:tr w:rsidR="006E2526">
        <w:trPr>
          <w:jc w:val="center"/>
        </w:trPr>
        <w:tc>
          <w:tcPr>
            <w:tcW w:w="1486" w:type="dxa"/>
            <w:vAlign w:val="center"/>
          </w:tcPr>
          <w:p w:rsidR="006E2526" w:rsidRDefault="00FC72D8">
            <w:pPr>
              <w:spacing w:before="60" w:after="60"/>
              <w:jc w:val="center"/>
              <w:rPr>
                <w:color w:val="000000"/>
              </w:rPr>
            </w:pPr>
            <w:r>
              <w:rPr>
                <w:color w:val="000000"/>
              </w:rPr>
              <w:t>8</w:t>
            </w:r>
          </w:p>
        </w:tc>
        <w:tc>
          <w:tcPr>
            <w:tcW w:w="8934" w:type="dxa"/>
            <w:vAlign w:val="center"/>
          </w:tcPr>
          <w:p w:rsidR="006E2526" w:rsidRDefault="00FC72D8">
            <w:pPr>
              <w:spacing w:before="60" w:after="60"/>
              <w:jc w:val="both"/>
              <w:rPr>
                <w:color w:val="000000"/>
              </w:rPr>
            </w:pPr>
            <w:r>
              <w:t xml:space="preserve">петлёй кривой </w:t>
            </w:r>
            <w:r>
              <w:rPr>
                <w:noProof/>
                <w:sz w:val="40"/>
                <w:szCs w:val="40"/>
                <w:vertAlign w:val="subscript"/>
              </w:rPr>
              <w:drawing>
                <wp:inline distT="0" distB="0" distL="114300" distR="114300">
                  <wp:extent cx="595630" cy="415925"/>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5" cstate="print"/>
                          <a:srcRect/>
                          <a:stretch>
                            <a:fillRect/>
                          </a:stretch>
                        </pic:blipFill>
                        <pic:spPr>
                          <a:xfrm>
                            <a:off x="0" y="0"/>
                            <a:ext cx="595630" cy="415925"/>
                          </a:xfrm>
                          <a:prstGeom prst="rect">
                            <a:avLst/>
                          </a:prstGeom>
                          <a:ln/>
                        </pic:spPr>
                      </pic:pic>
                    </a:graphicData>
                  </a:graphic>
                </wp:inline>
              </w:drawing>
            </w:r>
            <w:r>
              <w:t>,</w:t>
            </w:r>
            <w:r>
              <w:rPr>
                <w:noProof/>
                <w:sz w:val="40"/>
                <w:szCs w:val="40"/>
                <w:vertAlign w:val="subscript"/>
              </w:rPr>
              <w:drawing>
                <wp:inline distT="0" distB="0" distL="114300" distR="114300">
                  <wp:extent cx="762000" cy="41592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6" cstate="print"/>
                          <a:srcRect/>
                          <a:stretch>
                            <a:fillRect/>
                          </a:stretch>
                        </pic:blipFill>
                        <pic:spPr>
                          <a:xfrm>
                            <a:off x="0" y="0"/>
                            <a:ext cx="762000" cy="415925"/>
                          </a:xfrm>
                          <a:prstGeom prst="rect">
                            <a:avLst/>
                          </a:prstGeom>
                          <a:ln/>
                        </pic:spPr>
                      </pic:pic>
                    </a:graphicData>
                  </a:graphic>
                </wp:inline>
              </w:drawing>
            </w:r>
          </w:p>
        </w:tc>
      </w:tr>
    </w:tbl>
    <w:p w:rsidR="006E2526" w:rsidRDefault="006E2526"/>
    <w:p w:rsidR="006E2526" w:rsidRDefault="00FC72D8">
      <w:r>
        <w:t>План:</w:t>
      </w:r>
    </w:p>
    <w:p w:rsidR="006E2526" w:rsidRDefault="00FC72D8">
      <w:pPr>
        <w:numPr>
          <w:ilvl w:val="0"/>
          <w:numId w:val="4"/>
        </w:numPr>
        <w:pBdr>
          <w:top w:val="nil"/>
          <w:left w:val="nil"/>
          <w:bottom w:val="nil"/>
          <w:right w:val="nil"/>
          <w:between w:val="nil"/>
        </w:pBdr>
        <w:ind w:left="426" w:hanging="426"/>
      </w:pPr>
      <w:r>
        <w:rPr>
          <w:color w:val="000000"/>
        </w:rPr>
        <w:t>Изобразите на графике кривую</w:t>
      </w:r>
      <w:proofErr w:type="gramStart"/>
      <w:r>
        <w:rPr>
          <w:color w:val="000000"/>
        </w:rPr>
        <w:t xml:space="preserve"> (-</w:t>
      </w:r>
      <w:proofErr w:type="spellStart"/>
      <w:proofErr w:type="gramEnd"/>
      <w:r>
        <w:rPr>
          <w:color w:val="000000"/>
        </w:rPr>
        <w:t>ые</w:t>
      </w:r>
      <w:proofErr w:type="spellEnd"/>
      <w:r>
        <w:rPr>
          <w:color w:val="000000"/>
        </w:rPr>
        <w:t>) и область, которую она (они) ограничивают.</w:t>
      </w:r>
    </w:p>
    <w:p w:rsidR="006E2526" w:rsidRDefault="00FC72D8">
      <w:pPr>
        <w:numPr>
          <w:ilvl w:val="0"/>
          <w:numId w:val="4"/>
        </w:numPr>
        <w:pBdr>
          <w:top w:val="nil"/>
          <w:left w:val="nil"/>
          <w:bottom w:val="nil"/>
          <w:right w:val="nil"/>
          <w:between w:val="nil"/>
        </w:pBdr>
        <w:ind w:left="426" w:hanging="426"/>
      </w:pPr>
      <w:r>
        <w:rPr>
          <w:color w:val="000000"/>
        </w:rPr>
        <w:t>Запишите формулу для нахождения площади при помощи определённого интеграла.</w:t>
      </w:r>
    </w:p>
    <w:p w:rsidR="006E2526" w:rsidRDefault="00FC72D8">
      <w:pPr>
        <w:numPr>
          <w:ilvl w:val="0"/>
          <w:numId w:val="4"/>
        </w:numPr>
        <w:pBdr>
          <w:top w:val="nil"/>
          <w:left w:val="nil"/>
          <w:bottom w:val="nil"/>
          <w:right w:val="nil"/>
          <w:between w:val="nil"/>
        </w:pBdr>
        <w:ind w:left="426" w:hanging="426"/>
      </w:pPr>
      <w:r>
        <w:rPr>
          <w:color w:val="000000"/>
        </w:rPr>
        <w:t>Вычислите интеграл и запишите ответ.</w:t>
      </w:r>
    </w:p>
    <w:p w:rsidR="006E2526" w:rsidRDefault="00FC72D8">
      <w:pPr>
        <w:numPr>
          <w:ilvl w:val="0"/>
          <w:numId w:val="4"/>
        </w:numPr>
        <w:pBdr>
          <w:top w:val="nil"/>
          <w:left w:val="nil"/>
          <w:bottom w:val="nil"/>
          <w:right w:val="nil"/>
          <w:between w:val="nil"/>
        </w:pBdr>
        <w:ind w:left="426" w:hanging="426"/>
      </w:pPr>
      <w:r>
        <w:rPr>
          <w:color w:val="000000"/>
        </w:rPr>
        <w:t>Оцените правдоподобность полученного ответа.</w:t>
      </w:r>
    </w:p>
    <w:p w:rsidR="006E2526" w:rsidRDefault="006E2526">
      <w:pPr>
        <w:sectPr w:rsidR="006E2526">
          <w:pgSz w:w="11906" w:h="16838"/>
          <w:pgMar w:top="851" w:right="851" w:bottom="851" w:left="851" w:header="708" w:footer="708" w:gutter="0"/>
          <w:cols w:space="720"/>
        </w:sectPr>
      </w:pPr>
    </w:p>
    <w:p w:rsidR="006E2526" w:rsidRDefault="00FC72D8">
      <w:pPr>
        <w:spacing w:line="276" w:lineRule="auto"/>
        <w:rPr>
          <w:b/>
        </w:rPr>
      </w:pPr>
      <w:r>
        <w:rPr>
          <w:b/>
        </w:rPr>
        <w:lastRenderedPageBreak/>
        <w:t>Задание 3.Несобственный интеграл</w:t>
      </w:r>
      <w:r w:rsidR="00931F48">
        <w:rPr>
          <w:b/>
        </w:rPr>
        <w:t xml:space="preserve"> - </w:t>
      </w:r>
      <w:proofErr w:type="spellStart"/>
      <w:r w:rsidR="00931F48">
        <w:rPr>
          <w:b/>
        </w:rPr>
        <w:t>Dpopff</w:t>
      </w:r>
      <w:proofErr w:type="spellEnd"/>
    </w:p>
    <w:p w:rsidR="006E2526" w:rsidRDefault="006E2526">
      <w:pPr>
        <w:spacing w:line="276" w:lineRule="auto"/>
      </w:pPr>
    </w:p>
    <w:p w:rsidR="006E2526" w:rsidRDefault="00FC72D8">
      <w:pPr>
        <w:spacing w:line="276" w:lineRule="auto"/>
      </w:pPr>
      <w:r>
        <w:t>Исследуйте несобственный интеграл на сходимость при всех значениях параметра</w:t>
      </w:r>
      <w:r>
        <w:rPr>
          <w:noProof/>
          <w:sz w:val="36"/>
          <w:szCs w:val="36"/>
          <w:vertAlign w:val="subscript"/>
        </w:rPr>
        <w:drawing>
          <wp:inline distT="0" distB="0" distL="114300" distR="114300">
            <wp:extent cx="152400" cy="13843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7" cstate="print"/>
                    <a:srcRect/>
                    <a:stretch>
                      <a:fillRect/>
                    </a:stretch>
                  </pic:blipFill>
                  <pic:spPr>
                    <a:xfrm>
                      <a:off x="0" y="0"/>
                      <a:ext cx="152400" cy="138430"/>
                    </a:xfrm>
                    <a:prstGeom prst="rect">
                      <a:avLst/>
                    </a:prstGeom>
                    <a:ln/>
                  </pic:spPr>
                </pic:pic>
              </a:graphicData>
            </a:graphic>
          </wp:inline>
        </w:drawing>
      </w:r>
      <w:r>
        <w:t>.</w:t>
      </w:r>
    </w:p>
    <w:tbl>
      <w:tblPr>
        <w:tblStyle w:val="a7"/>
        <w:tblW w:w="104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2084"/>
        <w:gridCol w:w="2084"/>
        <w:gridCol w:w="2084"/>
        <w:gridCol w:w="2084"/>
      </w:tblGrid>
      <w:tr w:rsidR="006E2526">
        <w:trPr>
          <w:jc w:val="center"/>
        </w:trPr>
        <w:tc>
          <w:tcPr>
            <w:tcW w:w="2084" w:type="dxa"/>
            <w:vAlign w:val="center"/>
          </w:tcPr>
          <w:p w:rsidR="006E2526" w:rsidRDefault="00FC72D8">
            <w:pPr>
              <w:jc w:val="center"/>
            </w:pPr>
            <w:r>
              <w:t>№ команды</w:t>
            </w:r>
          </w:p>
        </w:tc>
        <w:tc>
          <w:tcPr>
            <w:tcW w:w="2084" w:type="dxa"/>
            <w:vAlign w:val="center"/>
          </w:tcPr>
          <w:p w:rsidR="006E2526" w:rsidRDefault="00FC72D8">
            <w:pPr>
              <w:jc w:val="center"/>
            </w:pPr>
            <w:r>
              <w:t>1</w:t>
            </w:r>
          </w:p>
        </w:tc>
        <w:tc>
          <w:tcPr>
            <w:tcW w:w="2084" w:type="dxa"/>
            <w:vAlign w:val="center"/>
          </w:tcPr>
          <w:p w:rsidR="006E2526" w:rsidRDefault="00FC72D8">
            <w:pPr>
              <w:jc w:val="center"/>
            </w:pPr>
            <w:r>
              <w:t>2</w:t>
            </w:r>
          </w:p>
        </w:tc>
        <w:tc>
          <w:tcPr>
            <w:tcW w:w="2084" w:type="dxa"/>
            <w:vAlign w:val="center"/>
          </w:tcPr>
          <w:p w:rsidR="006E2526" w:rsidRDefault="00FC72D8">
            <w:pPr>
              <w:jc w:val="center"/>
            </w:pPr>
            <w:r>
              <w:t>3</w:t>
            </w:r>
          </w:p>
        </w:tc>
        <w:tc>
          <w:tcPr>
            <w:tcW w:w="2084" w:type="dxa"/>
            <w:vAlign w:val="center"/>
          </w:tcPr>
          <w:p w:rsidR="006E2526" w:rsidRDefault="00FC72D8">
            <w:pPr>
              <w:jc w:val="center"/>
            </w:pPr>
            <w:r>
              <w:t>4</w:t>
            </w:r>
          </w:p>
        </w:tc>
      </w:tr>
      <w:tr w:rsidR="006E2526" w:rsidTr="00FC72D8">
        <w:trPr>
          <w:trHeight w:val="867"/>
          <w:jc w:val="center"/>
        </w:trPr>
        <w:tc>
          <w:tcPr>
            <w:tcW w:w="2084" w:type="dxa"/>
            <w:vAlign w:val="center"/>
          </w:tcPr>
          <w:p w:rsidR="006E2526" w:rsidRDefault="00FC72D8">
            <w:pPr>
              <w:jc w:val="center"/>
            </w:pPr>
            <w:r>
              <w:t>Интеграл</w:t>
            </w:r>
          </w:p>
        </w:tc>
        <w:tc>
          <w:tcPr>
            <w:tcW w:w="2084" w:type="dxa"/>
            <w:vAlign w:val="center"/>
          </w:tcPr>
          <w:p w:rsidR="006E2526" w:rsidRDefault="00FC72D8">
            <w:pPr>
              <w:jc w:val="center"/>
            </w:pPr>
            <w:r>
              <w:rPr>
                <w:noProof/>
                <w:sz w:val="33"/>
                <w:szCs w:val="33"/>
                <w:vertAlign w:val="subscript"/>
              </w:rPr>
              <w:drawing>
                <wp:inline distT="0" distB="0" distL="114300" distR="114300">
                  <wp:extent cx="595630" cy="4641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8" cstate="print"/>
                          <a:srcRect/>
                          <a:stretch>
                            <a:fillRect/>
                          </a:stretch>
                        </pic:blipFill>
                        <pic:spPr>
                          <a:xfrm>
                            <a:off x="0" y="0"/>
                            <a:ext cx="595630" cy="46418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602615" cy="46418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9" cstate="print"/>
                          <a:srcRect/>
                          <a:stretch>
                            <a:fillRect/>
                          </a:stretch>
                        </pic:blipFill>
                        <pic:spPr>
                          <a:xfrm>
                            <a:off x="0" y="0"/>
                            <a:ext cx="602615" cy="46418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547370" cy="46418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0" cstate="print"/>
                          <a:srcRect/>
                          <a:stretch>
                            <a:fillRect/>
                          </a:stretch>
                        </pic:blipFill>
                        <pic:spPr>
                          <a:xfrm>
                            <a:off x="0" y="0"/>
                            <a:ext cx="547370" cy="46418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859155" cy="46418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1" cstate="print"/>
                          <a:srcRect/>
                          <a:stretch>
                            <a:fillRect/>
                          </a:stretch>
                        </pic:blipFill>
                        <pic:spPr>
                          <a:xfrm>
                            <a:off x="0" y="0"/>
                            <a:ext cx="859155" cy="464185"/>
                          </a:xfrm>
                          <a:prstGeom prst="rect">
                            <a:avLst/>
                          </a:prstGeom>
                          <a:ln/>
                        </pic:spPr>
                      </pic:pic>
                    </a:graphicData>
                  </a:graphic>
                </wp:inline>
              </w:drawing>
            </w:r>
          </w:p>
        </w:tc>
      </w:tr>
      <w:tr w:rsidR="006E2526">
        <w:trPr>
          <w:jc w:val="center"/>
        </w:trPr>
        <w:tc>
          <w:tcPr>
            <w:tcW w:w="2084" w:type="dxa"/>
            <w:vAlign w:val="center"/>
          </w:tcPr>
          <w:p w:rsidR="006E2526" w:rsidRDefault="00FC72D8">
            <w:pPr>
              <w:jc w:val="center"/>
            </w:pPr>
            <w:r>
              <w:t>№ команды</w:t>
            </w:r>
          </w:p>
        </w:tc>
        <w:tc>
          <w:tcPr>
            <w:tcW w:w="2084" w:type="dxa"/>
            <w:vAlign w:val="center"/>
          </w:tcPr>
          <w:p w:rsidR="006E2526" w:rsidRDefault="00FC72D8">
            <w:pPr>
              <w:jc w:val="center"/>
            </w:pPr>
            <w:r>
              <w:t>5</w:t>
            </w:r>
          </w:p>
        </w:tc>
        <w:tc>
          <w:tcPr>
            <w:tcW w:w="2084" w:type="dxa"/>
            <w:vAlign w:val="center"/>
          </w:tcPr>
          <w:p w:rsidR="006E2526" w:rsidRDefault="00FC72D8">
            <w:pPr>
              <w:jc w:val="center"/>
            </w:pPr>
            <w:r>
              <w:t>6</w:t>
            </w:r>
          </w:p>
        </w:tc>
        <w:tc>
          <w:tcPr>
            <w:tcW w:w="2084" w:type="dxa"/>
            <w:vAlign w:val="center"/>
          </w:tcPr>
          <w:p w:rsidR="006E2526" w:rsidRDefault="00FC72D8">
            <w:pPr>
              <w:jc w:val="center"/>
            </w:pPr>
            <w:r>
              <w:t>7</w:t>
            </w:r>
          </w:p>
        </w:tc>
        <w:tc>
          <w:tcPr>
            <w:tcW w:w="2084" w:type="dxa"/>
            <w:vAlign w:val="center"/>
          </w:tcPr>
          <w:p w:rsidR="006E2526" w:rsidRDefault="00FC72D8">
            <w:pPr>
              <w:jc w:val="center"/>
            </w:pPr>
            <w:r>
              <w:t>8</w:t>
            </w:r>
          </w:p>
        </w:tc>
      </w:tr>
      <w:tr w:rsidR="006E2526">
        <w:trPr>
          <w:jc w:val="center"/>
        </w:trPr>
        <w:tc>
          <w:tcPr>
            <w:tcW w:w="2084" w:type="dxa"/>
            <w:vAlign w:val="center"/>
          </w:tcPr>
          <w:p w:rsidR="006E2526" w:rsidRDefault="00FC72D8">
            <w:pPr>
              <w:jc w:val="center"/>
            </w:pPr>
            <w:r>
              <w:t>Интеграл</w:t>
            </w:r>
          </w:p>
        </w:tc>
        <w:tc>
          <w:tcPr>
            <w:tcW w:w="2084" w:type="dxa"/>
            <w:vAlign w:val="center"/>
          </w:tcPr>
          <w:p w:rsidR="006E2526" w:rsidRDefault="00FC72D8">
            <w:pPr>
              <w:jc w:val="center"/>
            </w:pPr>
            <w:r>
              <w:rPr>
                <w:noProof/>
                <w:sz w:val="33"/>
                <w:szCs w:val="33"/>
                <w:vertAlign w:val="subscript"/>
              </w:rPr>
              <w:drawing>
                <wp:inline distT="0" distB="0" distL="114300" distR="114300">
                  <wp:extent cx="768985" cy="464185"/>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2" cstate="print"/>
                          <a:srcRect/>
                          <a:stretch>
                            <a:fillRect/>
                          </a:stretch>
                        </pic:blipFill>
                        <pic:spPr>
                          <a:xfrm>
                            <a:off x="0" y="0"/>
                            <a:ext cx="768985" cy="46418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1087755" cy="4984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3" cstate="print"/>
                          <a:srcRect/>
                          <a:stretch>
                            <a:fillRect/>
                          </a:stretch>
                        </pic:blipFill>
                        <pic:spPr>
                          <a:xfrm>
                            <a:off x="0" y="0"/>
                            <a:ext cx="1087755" cy="49847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720725" cy="46418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4" cstate="print"/>
                          <a:srcRect/>
                          <a:stretch>
                            <a:fillRect/>
                          </a:stretch>
                        </pic:blipFill>
                        <pic:spPr>
                          <a:xfrm>
                            <a:off x="0" y="0"/>
                            <a:ext cx="720725" cy="464185"/>
                          </a:xfrm>
                          <a:prstGeom prst="rect">
                            <a:avLst/>
                          </a:prstGeom>
                          <a:ln/>
                        </pic:spPr>
                      </pic:pic>
                    </a:graphicData>
                  </a:graphic>
                </wp:inline>
              </w:drawing>
            </w:r>
          </w:p>
        </w:tc>
        <w:tc>
          <w:tcPr>
            <w:tcW w:w="2084" w:type="dxa"/>
            <w:vAlign w:val="center"/>
          </w:tcPr>
          <w:p w:rsidR="006E2526" w:rsidRDefault="00FC72D8">
            <w:pPr>
              <w:jc w:val="center"/>
            </w:pPr>
            <w:r>
              <w:rPr>
                <w:noProof/>
                <w:sz w:val="33"/>
                <w:szCs w:val="33"/>
                <w:vertAlign w:val="subscript"/>
              </w:rPr>
              <w:drawing>
                <wp:inline distT="0" distB="0" distL="114300" distR="114300">
                  <wp:extent cx="720725" cy="464185"/>
                  <wp:effectExtent l="0" t="0" r="0" b="0"/>
                  <wp:docPr id="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5" cstate="print"/>
                          <a:srcRect/>
                          <a:stretch>
                            <a:fillRect/>
                          </a:stretch>
                        </pic:blipFill>
                        <pic:spPr>
                          <a:xfrm>
                            <a:off x="0" y="0"/>
                            <a:ext cx="720725" cy="464185"/>
                          </a:xfrm>
                          <a:prstGeom prst="rect">
                            <a:avLst/>
                          </a:prstGeom>
                          <a:ln/>
                        </pic:spPr>
                      </pic:pic>
                    </a:graphicData>
                  </a:graphic>
                </wp:inline>
              </w:drawing>
            </w:r>
          </w:p>
        </w:tc>
      </w:tr>
    </w:tbl>
    <w:p w:rsidR="006E2526" w:rsidRDefault="006E2526">
      <w:pPr>
        <w:spacing w:line="276" w:lineRule="auto"/>
      </w:pPr>
    </w:p>
    <w:p w:rsidR="006E2526" w:rsidRDefault="00FC72D8">
      <w:pPr>
        <w:spacing w:line="276" w:lineRule="auto"/>
        <w:ind w:left="720" w:hanging="720"/>
      </w:pPr>
      <w:r>
        <w:t>План:</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Определите особую точку несобственного интеграла. Есть ли другие особые точки? К какому типу относится данный несобственный интеграл? Является ли подынтегральная функция неотрицательной на промежутке интегрирования?</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 xml:space="preserve">Постройте графики подынтегральной функции при нескольких значениях параметра. </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Есть ли значение параметра, при котором легко находится первообразная? Если есть, то найдите её и сделайте вывод о сходимости интеграла.</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Сформулируйте признаки сравнения для определения сходимости несобственных интегралов.</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 xml:space="preserve">Оцените сверху и снизу трансцендентную функцию (логарифм или арктангенс) для сравнения исходного интеграла с </w:t>
      </w:r>
      <w:r>
        <w:t>интегралом вида</w:t>
      </w:r>
      <w:proofErr w:type="gramStart"/>
      <w:r>
        <w:rPr>
          <w:noProof/>
          <w:color w:val="000000"/>
          <w:sz w:val="36"/>
          <w:szCs w:val="36"/>
          <w:vertAlign w:val="subscript"/>
        </w:rPr>
        <w:drawing>
          <wp:inline distT="0" distB="0" distL="114300" distR="114300">
            <wp:extent cx="485140" cy="48514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6" cstate="print"/>
                    <a:srcRect/>
                    <a:stretch>
                      <a:fillRect/>
                    </a:stretch>
                  </pic:blipFill>
                  <pic:spPr>
                    <a:xfrm>
                      <a:off x="0" y="0"/>
                      <a:ext cx="485140" cy="485140"/>
                    </a:xfrm>
                    <a:prstGeom prst="rect">
                      <a:avLst/>
                    </a:prstGeom>
                    <a:ln/>
                  </pic:spPr>
                </pic:pic>
              </a:graphicData>
            </a:graphic>
          </wp:inline>
        </w:drawing>
      </w:r>
      <w:r>
        <w:rPr>
          <w:color w:val="000000"/>
        </w:rPr>
        <w:t>.</w:t>
      </w:r>
      <w:proofErr w:type="gramEnd"/>
      <w:r>
        <w:rPr>
          <w:color w:val="000000"/>
        </w:rPr>
        <w:t>Установите, при каких значениях параметра это сравнение позволяет сделать вывод о сходимости интеграла.</w:t>
      </w:r>
    </w:p>
    <w:p w:rsidR="006E2526" w:rsidRDefault="00FC72D8">
      <w:pPr>
        <w:numPr>
          <w:ilvl w:val="0"/>
          <w:numId w:val="6"/>
        </w:numPr>
        <w:pBdr>
          <w:top w:val="nil"/>
          <w:left w:val="nil"/>
          <w:bottom w:val="nil"/>
          <w:right w:val="nil"/>
          <w:between w:val="nil"/>
        </w:pBdr>
        <w:spacing w:line="276" w:lineRule="auto"/>
        <w:ind w:left="426" w:hanging="426"/>
        <w:jc w:val="both"/>
      </w:pPr>
      <w:r>
        <w:rPr>
          <w:color w:val="000000"/>
        </w:rPr>
        <w:t>Вспомните, как ведёт себя интеграл при значении параметра</w:t>
      </w:r>
      <w:r>
        <w:rPr>
          <w:noProof/>
          <w:color w:val="000000"/>
          <w:sz w:val="36"/>
          <w:szCs w:val="36"/>
          <w:vertAlign w:val="subscript"/>
        </w:rPr>
        <w:drawing>
          <wp:inline distT="0" distB="0" distL="114300" distR="114300">
            <wp:extent cx="152400" cy="14541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7" cstate="print"/>
                    <a:srcRect/>
                    <a:stretch>
                      <a:fillRect/>
                    </a:stretch>
                  </pic:blipFill>
                  <pic:spPr>
                    <a:xfrm>
                      <a:off x="0" y="0"/>
                      <a:ext cx="152400" cy="145415"/>
                    </a:xfrm>
                    <a:prstGeom prst="rect">
                      <a:avLst/>
                    </a:prstGeom>
                    <a:ln/>
                  </pic:spPr>
                </pic:pic>
              </a:graphicData>
            </a:graphic>
          </wp:inline>
        </w:drawing>
      </w:r>
      <w:r>
        <w:rPr>
          <w:color w:val="000000"/>
        </w:rPr>
        <w:t xml:space="preserve">, при котором легко находится </w:t>
      </w:r>
      <w:proofErr w:type="gramStart"/>
      <w:r>
        <w:rPr>
          <w:color w:val="000000"/>
        </w:rPr>
        <w:t>первообразная</w:t>
      </w:r>
      <w:proofErr w:type="gramEnd"/>
      <w:r>
        <w:rPr>
          <w:color w:val="000000"/>
        </w:rPr>
        <w:t xml:space="preserve">. Используйте этот интеграл как эталон для сравнения с интегралом при другом параметре </w:t>
      </w:r>
      <w:r>
        <w:rPr>
          <w:noProof/>
          <w:color w:val="000000"/>
          <w:sz w:val="36"/>
          <w:szCs w:val="36"/>
          <w:vertAlign w:val="subscript"/>
        </w:rPr>
        <w:drawing>
          <wp:inline distT="0" distB="0" distL="114300" distR="114300">
            <wp:extent cx="152400" cy="145415"/>
            <wp:effectExtent l="0" t="0" r="0" b="0"/>
            <wp:docPr id="5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7" cstate="print"/>
                    <a:srcRect/>
                    <a:stretch>
                      <a:fillRect/>
                    </a:stretch>
                  </pic:blipFill>
                  <pic:spPr>
                    <a:xfrm>
                      <a:off x="0" y="0"/>
                      <a:ext cx="152400" cy="145415"/>
                    </a:xfrm>
                    <a:prstGeom prst="rect">
                      <a:avLst/>
                    </a:prstGeom>
                    <a:ln/>
                  </pic:spPr>
                </pic:pic>
              </a:graphicData>
            </a:graphic>
          </wp:inline>
        </w:drawing>
      </w:r>
      <w:r>
        <w:rPr>
          <w:color w:val="000000"/>
        </w:rPr>
        <w:t>.</w:t>
      </w:r>
    </w:p>
    <w:p w:rsidR="006E2526" w:rsidRDefault="00FC72D8">
      <w:pPr>
        <w:numPr>
          <w:ilvl w:val="0"/>
          <w:numId w:val="6"/>
        </w:numPr>
        <w:pBdr>
          <w:top w:val="nil"/>
          <w:left w:val="nil"/>
          <w:bottom w:val="nil"/>
          <w:right w:val="nil"/>
          <w:between w:val="nil"/>
        </w:pBdr>
        <w:spacing w:line="276" w:lineRule="auto"/>
        <w:ind w:left="426" w:hanging="426"/>
        <w:jc w:val="both"/>
        <w:rPr>
          <w:color w:val="000000"/>
        </w:rPr>
      </w:pPr>
      <w:bookmarkStart w:id="1" w:name="_gjdgxs" w:colFirst="0" w:colLast="0"/>
      <w:bookmarkEnd w:id="1"/>
      <w:r>
        <w:rPr>
          <w:color w:val="000000"/>
        </w:rPr>
        <w:t>Запишите ответ.</w:t>
      </w:r>
    </w:p>
    <w:p w:rsidR="006E2526" w:rsidRDefault="006E2526">
      <w:pPr>
        <w:spacing w:line="276" w:lineRule="auto"/>
        <w:jc w:val="both"/>
        <w:rPr>
          <w:b/>
        </w:rPr>
        <w:sectPr w:rsidR="006E2526">
          <w:pgSz w:w="11906" w:h="16838"/>
          <w:pgMar w:top="851" w:right="851" w:bottom="851" w:left="851" w:header="708" w:footer="708" w:gutter="0"/>
          <w:cols w:space="720"/>
        </w:sectPr>
      </w:pPr>
    </w:p>
    <w:p w:rsidR="006E2526" w:rsidRDefault="00FC72D8">
      <w:pPr>
        <w:spacing w:line="276" w:lineRule="auto"/>
        <w:jc w:val="both"/>
        <w:rPr>
          <w:b/>
        </w:rPr>
      </w:pPr>
      <w:r>
        <w:rPr>
          <w:b/>
        </w:rPr>
        <w:lastRenderedPageBreak/>
        <w:t>Задание 4. Приложения определенного интеграла</w:t>
      </w:r>
      <w:r w:rsidR="00931F48">
        <w:rPr>
          <w:b/>
        </w:rPr>
        <w:t xml:space="preserve"> - </w:t>
      </w:r>
      <w:proofErr w:type="spellStart"/>
      <w:r w:rsidR="00931F48">
        <w:rPr>
          <w:b/>
        </w:rPr>
        <w:t>Olga</w:t>
      </w:r>
      <w:proofErr w:type="spellEnd"/>
    </w:p>
    <w:p w:rsidR="006E2526" w:rsidRDefault="006E2526">
      <w:pPr>
        <w:spacing w:line="288" w:lineRule="auto"/>
        <w:jc w:val="both"/>
        <w:rPr>
          <w:b/>
        </w:rPr>
      </w:pPr>
    </w:p>
    <w:p w:rsidR="006E2526" w:rsidRDefault="00FC72D8">
      <w:pPr>
        <w:spacing w:line="288" w:lineRule="auto"/>
        <w:jc w:val="both"/>
      </w:pPr>
      <w:r>
        <w:t>Решите задачу.</w:t>
      </w:r>
    </w:p>
    <w:tbl>
      <w:tblPr>
        <w:tblStyle w:val="a8"/>
        <w:tblW w:w="104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6"/>
        <w:gridCol w:w="8934"/>
      </w:tblGrid>
      <w:tr w:rsidR="006E2526">
        <w:trPr>
          <w:jc w:val="center"/>
        </w:trPr>
        <w:tc>
          <w:tcPr>
            <w:tcW w:w="1486" w:type="dxa"/>
            <w:vAlign w:val="center"/>
          </w:tcPr>
          <w:p w:rsidR="006E2526" w:rsidRDefault="00FC72D8">
            <w:pPr>
              <w:spacing w:before="60" w:after="60"/>
              <w:jc w:val="center"/>
              <w:rPr>
                <w:color w:val="000000"/>
              </w:rPr>
            </w:pPr>
            <w:r>
              <w:rPr>
                <w:color w:val="000000"/>
              </w:rPr>
              <w:t>№ команды</w:t>
            </w:r>
          </w:p>
        </w:tc>
        <w:tc>
          <w:tcPr>
            <w:tcW w:w="8934" w:type="dxa"/>
            <w:vAlign w:val="center"/>
          </w:tcPr>
          <w:p w:rsidR="006E2526" w:rsidRDefault="00FC72D8">
            <w:pPr>
              <w:spacing w:before="60" w:after="60"/>
              <w:jc w:val="center"/>
              <w:rPr>
                <w:color w:val="000000"/>
              </w:rPr>
            </w:pPr>
            <w:r>
              <w:rPr>
                <w:color w:val="000000"/>
              </w:rPr>
              <w:t>Задача</w:t>
            </w:r>
          </w:p>
        </w:tc>
      </w:tr>
      <w:tr w:rsidR="006E2526">
        <w:trPr>
          <w:jc w:val="center"/>
        </w:trPr>
        <w:tc>
          <w:tcPr>
            <w:tcW w:w="1486" w:type="dxa"/>
            <w:vAlign w:val="center"/>
          </w:tcPr>
          <w:p w:rsidR="006E2526" w:rsidRDefault="00FC72D8">
            <w:pPr>
              <w:spacing w:before="60" w:after="60"/>
              <w:jc w:val="center"/>
              <w:rPr>
                <w:color w:val="000000"/>
              </w:rPr>
            </w:pPr>
            <w:r>
              <w:rPr>
                <w:color w:val="000000"/>
              </w:rPr>
              <w:t>1</w:t>
            </w:r>
          </w:p>
        </w:tc>
        <w:tc>
          <w:tcPr>
            <w:tcW w:w="8934" w:type="dxa"/>
            <w:vAlign w:val="center"/>
          </w:tcPr>
          <w:p w:rsidR="006E2526" w:rsidRDefault="00FC72D8">
            <w:pPr>
              <w:spacing w:before="60" w:after="60"/>
              <w:jc w:val="both"/>
              <w:rPr>
                <w:color w:val="000000"/>
              </w:rPr>
            </w:pPr>
            <w:r>
              <w:t>Найти давление воды на поверхность цилиндра диаметром 4 м и высотой 6 м, если его верхнее основание находится на уровне свободной поверхности воды.</w:t>
            </w:r>
          </w:p>
        </w:tc>
      </w:tr>
      <w:tr w:rsidR="006E2526">
        <w:trPr>
          <w:jc w:val="center"/>
        </w:trPr>
        <w:tc>
          <w:tcPr>
            <w:tcW w:w="1486" w:type="dxa"/>
            <w:vAlign w:val="center"/>
          </w:tcPr>
          <w:p w:rsidR="006E2526" w:rsidRDefault="00FC72D8">
            <w:pPr>
              <w:spacing w:before="60" w:after="60"/>
              <w:jc w:val="center"/>
              <w:rPr>
                <w:color w:val="000000"/>
              </w:rPr>
            </w:pPr>
            <w:r>
              <w:rPr>
                <w:color w:val="000000"/>
              </w:rPr>
              <w:t>2</w:t>
            </w:r>
          </w:p>
        </w:tc>
        <w:tc>
          <w:tcPr>
            <w:tcW w:w="8934" w:type="dxa"/>
            <w:vAlign w:val="center"/>
          </w:tcPr>
          <w:p w:rsidR="006E2526" w:rsidRDefault="00FC72D8">
            <w:pPr>
              <w:spacing w:before="60" w:after="60"/>
              <w:jc w:val="both"/>
            </w:pPr>
            <w:r>
              <w:t>Вычислить работу, необходимую для выкачивания бензина из вертикального цилиндрического резервуара высотой 6 м и радиусом основания 2 м. (</w:t>
            </w:r>
            <w:r>
              <w:rPr>
                <w:i/>
              </w:rPr>
              <w:t>Указание: величина работы, затрачиваемой на поднятие веса, равна произведению веса на высоту подъема</w:t>
            </w:r>
            <w:r>
              <w:t>).</w:t>
            </w:r>
          </w:p>
        </w:tc>
      </w:tr>
      <w:tr w:rsidR="006E2526">
        <w:trPr>
          <w:jc w:val="center"/>
        </w:trPr>
        <w:tc>
          <w:tcPr>
            <w:tcW w:w="1486" w:type="dxa"/>
            <w:vAlign w:val="center"/>
          </w:tcPr>
          <w:p w:rsidR="006E2526" w:rsidRDefault="00FC72D8">
            <w:pPr>
              <w:spacing w:before="60" w:after="60"/>
              <w:jc w:val="center"/>
              <w:rPr>
                <w:color w:val="000000"/>
              </w:rPr>
            </w:pPr>
            <w:r>
              <w:rPr>
                <w:color w:val="000000"/>
              </w:rPr>
              <w:t>3</w:t>
            </w:r>
          </w:p>
        </w:tc>
        <w:tc>
          <w:tcPr>
            <w:tcW w:w="8934" w:type="dxa"/>
            <w:vAlign w:val="center"/>
          </w:tcPr>
          <w:p w:rsidR="006E2526" w:rsidRDefault="00FC72D8">
            <w:pPr>
              <w:spacing w:before="60" w:after="60"/>
              <w:jc w:val="both"/>
            </w:pPr>
            <w:r>
              <w:t>В цилиндре диаметром 1 м и высотой 2 м и закрытом поршнем содержится газ при нормальном атмосферном давлении. Найти работу, которую необходимо затратить на изотермическое сжатие газа при перемещении поршня на 1,5 м внутрь цилиндра. (</w:t>
            </w:r>
            <w:r>
              <w:rPr>
                <w:i/>
              </w:rPr>
              <w:t>Указание: для расчета давления воспользоваться законом Бойля-Мариотта</w:t>
            </w:r>
            <w:r>
              <w:t>).</w:t>
            </w:r>
          </w:p>
        </w:tc>
      </w:tr>
      <w:tr w:rsidR="006E2526">
        <w:trPr>
          <w:jc w:val="center"/>
        </w:trPr>
        <w:tc>
          <w:tcPr>
            <w:tcW w:w="1486" w:type="dxa"/>
            <w:vAlign w:val="center"/>
          </w:tcPr>
          <w:p w:rsidR="006E2526" w:rsidRDefault="00FC72D8">
            <w:pPr>
              <w:spacing w:before="60" w:after="60"/>
              <w:jc w:val="center"/>
              <w:rPr>
                <w:color w:val="000000"/>
              </w:rPr>
            </w:pPr>
            <w:r>
              <w:rPr>
                <w:color w:val="000000"/>
              </w:rPr>
              <w:t>4</w:t>
            </w:r>
          </w:p>
        </w:tc>
        <w:tc>
          <w:tcPr>
            <w:tcW w:w="8934" w:type="dxa"/>
            <w:vAlign w:val="center"/>
          </w:tcPr>
          <w:p w:rsidR="006E2526" w:rsidRDefault="00FC72D8">
            <w:pPr>
              <w:spacing w:before="60" w:after="60"/>
              <w:jc w:val="both"/>
              <w:rPr>
                <w:color w:val="000000"/>
              </w:rPr>
            </w:pPr>
            <w:r>
              <w:t>Прямой круглый конус с радиусом основания и высотой 1 м вертикально погружен в воду так, что его вершина находится на поверхности воды. Найти работу, необходимую для извлечения конуса из воды, если его удельный вес равен 3. (</w:t>
            </w:r>
            <w:r>
              <w:rPr>
                <w:i/>
              </w:rPr>
              <w:t>Указание: сила, совершающая работу по подъему тела, равна разности веса тела и веса воды, вытесняемой подводной частью тела</w:t>
            </w:r>
            <w:r>
              <w:t>).</w:t>
            </w:r>
          </w:p>
        </w:tc>
      </w:tr>
      <w:tr w:rsidR="006E2526">
        <w:trPr>
          <w:jc w:val="center"/>
        </w:trPr>
        <w:tc>
          <w:tcPr>
            <w:tcW w:w="1486" w:type="dxa"/>
            <w:vAlign w:val="center"/>
          </w:tcPr>
          <w:p w:rsidR="006E2526" w:rsidRDefault="00FC72D8">
            <w:pPr>
              <w:spacing w:before="60" w:after="60"/>
              <w:jc w:val="center"/>
              <w:rPr>
                <w:color w:val="000000"/>
              </w:rPr>
            </w:pPr>
            <w:r>
              <w:rPr>
                <w:color w:val="000000"/>
              </w:rPr>
              <w:t>5</w:t>
            </w:r>
          </w:p>
        </w:tc>
        <w:tc>
          <w:tcPr>
            <w:tcW w:w="8934" w:type="dxa"/>
            <w:vAlign w:val="center"/>
          </w:tcPr>
          <w:p w:rsidR="006E2526" w:rsidRDefault="00FC72D8">
            <w:pPr>
              <w:spacing w:before="60" w:after="60"/>
              <w:jc w:val="both"/>
            </w:pPr>
            <w:r>
              <w:t>Найти давление воды на вертикальную пластину в форме равнобедренной трапеции с основаниями 2 м и 6 м и высотой 3 м, погруженную так, что верхнее (большее) основание находится на 2 м ниже уровня поверхности воды.</w:t>
            </w:r>
          </w:p>
        </w:tc>
      </w:tr>
      <w:tr w:rsidR="006E2526">
        <w:trPr>
          <w:jc w:val="center"/>
        </w:trPr>
        <w:tc>
          <w:tcPr>
            <w:tcW w:w="1486" w:type="dxa"/>
            <w:vAlign w:val="center"/>
          </w:tcPr>
          <w:p w:rsidR="006E2526" w:rsidRDefault="00FC72D8">
            <w:pPr>
              <w:spacing w:before="60" w:after="60"/>
              <w:jc w:val="center"/>
              <w:rPr>
                <w:color w:val="000000"/>
              </w:rPr>
            </w:pPr>
            <w:r>
              <w:rPr>
                <w:color w:val="000000"/>
              </w:rPr>
              <w:t>6</w:t>
            </w:r>
          </w:p>
        </w:tc>
        <w:tc>
          <w:tcPr>
            <w:tcW w:w="8934" w:type="dxa"/>
            <w:vAlign w:val="center"/>
          </w:tcPr>
          <w:p w:rsidR="006E2526" w:rsidRDefault="00FC72D8">
            <w:pPr>
              <w:spacing w:before="60" w:after="60"/>
              <w:jc w:val="both"/>
              <w:rPr>
                <w:color w:val="000000"/>
              </w:rPr>
            </w:pPr>
            <w:r>
              <w:t>Вычислить работу, необходимую для извлечения деревянной прямоугольной балки, плавающей в воде, если длина балки 5 м, ширина 40 см</w:t>
            </w:r>
            <w:proofErr w:type="gramStart"/>
            <w:r>
              <w:t xml:space="preserve"> ,</w:t>
            </w:r>
            <w:proofErr w:type="gramEnd"/>
            <w:r>
              <w:t xml:space="preserve"> высота 20 см, а ее удельный вес равен 0,8 (</w:t>
            </w:r>
            <w:r>
              <w:rPr>
                <w:i/>
              </w:rPr>
              <w:t>Указание: сила, совершающая работу по подъему балки, равна разности веса балки и веса воды, вытесняемой подводной частью балки</w:t>
            </w:r>
            <w:r>
              <w:t>).</w:t>
            </w:r>
          </w:p>
        </w:tc>
      </w:tr>
      <w:tr w:rsidR="006E2526">
        <w:trPr>
          <w:jc w:val="center"/>
        </w:trPr>
        <w:tc>
          <w:tcPr>
            <w:tcW w:w="1486" w:type="dxa"/>
            <w:vAlign w:val="center"/>
          </w:tcPr>
          <w:p w:rsidR="006E2526" w:rsidRDefault="00FC72D8">
            <w:pPr>
              <w:spacing w:before="60" w:after="60"/>
              <w:jc w:val="center"/>
              <w:rPr>
                <w:color w:val="000000"/>
              </w:rPr>
            </w:pPr>
            <w:r>
              <w:rPr>
                <w:color w:val="000000"/>
              </w:rPr>
              <w:t>7</w:t>
            </w:r>
          </w:p>
        </w:tc>
        <w:tc>
          <w:tcPr>
            <w:tcW w:w="8934" w:type="dxa"/>
            <w:vAlign w:val="center"/>
          </w:tcPr>
          <w:p w:rsidR="006E2526" w:rsidRDefault="00FC72D8">
            <w:pPr>
              <w:spacing w:before="60" w:after="60"/>
              <w:jc w:val="both"/>
              <w:rPr>
                <w:color w:val="000000"/>
              </w:rPr>
            </w:pPr>
            <w:r>
              <w:t>Определить массу круглого конуса высотой 4 м и диаметром основания 6 м, если плотность конуса в каждой точке равна квадрату расстояния этой точки от плоскости, проходящей через вершину конуса параллельно его основанию.</w:t>
            </w:r>
          </w:p>
        </w:tc>
      </w:tr>
      <w:tr w:rsidR="006E2526">
        <w:trPr>
          <w:jc w:val="center"/>
        </w:trPr>
        <w:tc>
          <w:tcPr>
            <w:tcW w:w="1486" w:type="dxa"/>
            <w:vAlign w:val="center"/>
          </w:tcPr>
          <w:p w:rsidR="006E2526" w:rsidRDefault="00FC72D8">
            <w:pPr>
              <w:spacing w:before="60" w:after="60"/>
              <w:jc w:val="center"/>
              <w:rPr>
                <w:color w:val="000000"/>
              </w:rPr>
            </w:pPr>
            <w:r>
              <w:rPr>
                <w:color w:val="000000"/>
              </w:rPr>
              <w:t>8</w:t>
            </w:r>
          </w:p>
        </w:tc>
        <w:tc>
          <w:tcPr>
            <w:tcW w:w="8934" w:type="dxa"/>
            <w:vAlign w:val="center"/>
          </w:tcPr>
          <w:p w:rsidR="006E2526" w:rsidRDefault="00FC72D8">
            <w:pPr>
              <w:spacing w:before="60" w:after="60"/>
              <w:jc w:val="both"/>
              <w:rPr>
                <w:color w:val="000000"/>
              </w:rPr>
            </w:pPr>
            <w:r>
              <w:t>Вычислить работу, необходимую для выкачивания масла из котла, имеющего форму полусферы радиуса 2 м. Удельный вес масла равен 0,9. (</w:t>
            </w:r>
            <w:r>
              <w:rPr>
                <w:i/>
              </w:rPr>
              <w:t>Указание: величина работы, затрачиваемой на поднятие веса, равна произведению веса на высоту подъема</w:t>
            </w:r>
            <w:r>
              <w:t>).</w:t>
            </w:r>
          </w:p>
        </w:tc>
      </w:tr>
    </w:tbl>
    <w:p w:rsidR="006E2526" w:rsidRDefault="006E2526">
      <w:pPr>
        <w:spacing w:line="288" w:lineRule="auto"/>
        <w:jc w:val="both"/>
        <w:rPr>
          <w:b/>
        </w:rPr>
      </w:pPr>
    </w:p>
    <w:p w:rsidR="006E2526" w:rsidRDefault="00FC72D8">
      <w:pPr>
        <w:spacing w:line="288" w:lineRule="auto"/>
        <w:jc w:val="both"/>
      </w:pPr>
      <w:r>
        <w:t>План:</w:t>
      </w:r>
    </w:p>
    <w:p w:rsidR="006E2526" w:rsidRDefault="00FC72D8">
      <w:pPr>
        <w:numPr>
          <w:ilvl w:val="0"/>
          <w:numId w:val="7"/>
        </w:numPr>
        <w:pBdr>
          <w:top w:val="nil"/>
          <w:left w:val="nil"/>
          <w:bottom w:val="nil"/>
          <w:right w:val="nil"/>
          <w:between w:val="nil"/>
        </w:pBdr>
        <w:spacing w:line="288" w:lineRule="auto"/>
        <w:ind w:left="426" w:hanging="426"/>
        <w:jc w:val="both"/>
        <w:rPr>
          <w:color w:val="000000"/>
        </w:rPr>
      </w:pPr>
      <w:r>
        <w:rPr>
          <w:color w:val="000000"/>
        </w:rPr>
        <w:t xml:space="preserve">Приближенно вычислите малое приращение искомой величины </w:t>
      </w:r>
      <w:r>
        <w:rPr>
          <w:noProof/>
          <w:color w:val="000000"/>
          <w:sz w:val="36"/>
          <w:szCs w:val="36"/>
          <w:vertAlign w:val="subscript"/>
        </w:rPr>
        <w:drawing>
          <wp:inline distT="0" distB="0" distL="114300" distR="114300">
            <wp:extent cx="152400" cy="200660"/>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8" cstate="print"/>
                    <a:srcRect/>
                    <a:stretch>
                      <a:fillRect/>
                    </a:stretch>
                  </pic:blipFill>
                  <pic:spPr>
                    <a:xfrm>
                      <a:off x="0" y="0"/>
                      <a:ext cx="152400" cy="200660"/>
                    </a:xfrm>
                    <a:prstGeom prst="rect">
                      <a:avLst/>
                    </a:prstGeom>
                    <a:ln/>
                  </pic:spPr>
                </pic:pic>
              </a:graphicData>
            </a:graphic>
          </wp:inline>
        </w:drawing>
      </w:r>
      <w:r>
        <w:rPr>
          <w:color w:val="000000"/>
        </w:rPr>
        <w:t xml:space="preserve"> на элементарном участке </w:t>
      </w:r>
      <w:r>
        <w:rPr>
          <w:noProof/>
          <w:color w:val="000000"/>
          <w:sz w:val="36"/>
          <w:szCs w:val="36"/>
          <w:vertAlign w:val="subscript"/>
        </w:rPr>
        <w:drawing>
          <wp:inline distT="0" distB="0" distL="114300" distR="114300">
            <wp:extent cx="193675" cy="180340"/>
            <wp:effectExtent l="0" t="0" r="0" b="0"/>
            <wp:docPr id="5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9" cstate="print"/>
                    <a:srcRect/>
                    <a:stretch>
                      <a:fillRect/>
                    </a:stretch>
                  </pic:blipFill>
                  <pic:spPr>
                    <a:xfrm>
                      <a:off x="0" y="0"/>
                      <a:ext cx="193675" cy="180340"/>
                    </a:xfrm>
                    <a:prstGeom prst="rect">
                      <a:avLst/>
                    </a:prstGeom>
                    <a:ln/>
                  </pic:spPr>
                </pic:pic>
              </a:graphicData>
            </a:graphic>
          </wp:inline>
        </w:drawing>
      </w:r>
      <w:r>
        <w:rPr>
          <w:color w:val="000000"/>
        </w:rPr>
        <w:t xml:space="preserve"> (приращение заменяется дифференциалом по известной формуле</w:t>
      </w:r>
      <w:proofErr w:type="gramStart"/>
      <w:r>
        <w:rPr>
          <w:color w:val="000000"/>
        </w:rPr>
        <w:t xml:space="preserve">: </w:t>
      </w:r>
      <w:r>
        <w:rPr>
          <w:noProof/>
          <w:color w:val="000000"/>
          <w:sz w:val="36"/>
          <w:szCs w:val="36"/>
          <w:vertAlign w:val="subscript"/>
        </w:rPr>
        <w:drawing>
          <wp:inline distT="0" distB="0" distL="114300" distR="114300">
            <wp:extent cx="810260" cy="263525"/>
            <wp:effectExtent l="0" t="0" r="0" b="0"/>
            <wp:docPr id="5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60" cstate="print"/>
                    <a:srcRect/>
                    <a:stretch>
                      <a:fillRect/>
                    </a:stretch>
                  </pic:blipFill>
                  <pic:spPr>
                    <a:xfrm>
                      <a:off x="0" y="0"/>
                      <a:ext cx="810260" cy="263525"/>
                    </a:xfrm>
                    <a:prstGeom prst="rect">
                      <a:avLst/>
                    </a:prstGeom>
                    <a:ln/>
                  </pic:spPr>
                </pic:pic>
              </a:graphicData>
            </a:graphic>
          </wp:inline>
        </w:drawing>
      </w:r>
      <w:r>
        <w:rPr>
          <w:color w:val="000000"/>
        </w:rPr>
        <w:t>);</w:t>
      </w:r>
      <w:proofErr w:type="gramEnd"/>
    </w:p>
    <w:p w:rsidR="006E2526" w:rsidRDefault="00FC72D8">
      <w:pPr>
        <w:numPr>
          <w:ilvl w:val="0"/>
          <w:numId w:val="7"/>
        </w:numPr>
        <w:pBdr>
          <w:top w:val="nil"/>
          <w:left w:val="nil"/>
          <w:bottom w:val="nil"/>
          <w:right w:val="nil"/>
          <w:between w:val="nil"/>
        </w:pBdr>
        <w:spacing w:line="288" w:lineRule="auto"/>
        <w:ind w:left="426" w:hanging="426"/>
        <w:jc w:val="both"/>
        <w:rPr>
          <w:color w:val="000000"/>
        </w:rPr>
      </w:pPr>
      <w:r>
        <w:rPr>
          <w:color w:val="000000"/>
        </w:rPr>
        <w:t>Искомую величину вычислите определенным интегралом:</w:t>
      </w:r>
      <w:r>
        <w:rPr>
          <w:noProof/>
          <w:color w:val="000000"/>
          <w:sz w:val="36"/>
          <w:szCs w:val="36"/>
          <w:vertAlign w:val="subscript"/>
        </w:rPr>
        <w:drawing>
          <wp:inline distT="0" distB="0" distL="114300" distR="114300">
            <wp:extent cx="595630" cy="498475"/>
            <wp:effectExtent l="0" t="0" r="0" b="0"/>
            <wp:docPr id="59"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61" cstate="print"/>
                    <a:srcRect/>
                    <a:stretch>
                      <a:fillRect/>
                    </a:stretch>
                  </pic:blipFill>
                  <pic:spPr>
                    <a:xfrm>
                      <a:off x="0" y="0"/>
                      <a:ext cx="595630" cy="498475"/>
                    </a:xfrm>
                    <a:prstGeom prst="rect">
                      <a:avLst/>
                    </a:prstGeom>
                    <a:ln/>
                  </pic:spPr>
                </pic:pic>
              </a:graphicData>
            </a:graphic>
          </wp:inline>
        </w:drawing>
      </w:r>
      <w:r>
        <w:rPr>
          <w:color w:val="000000"/>
        </w:rPr>
        <w:t>.</w:t>
      </w:r>
    </w:p>
    <w:p w:rsidR="006E2526" w:rsidRDefault="006E2526">
      <w:pPr>
        <w:spacing w:line="288" w:lineRule="auto"/>
        <w:jc w:val="both"/>
      </w:pPr>
    </w:p>
    <w:p w:rsidR="006E2526" w:rsidRDefault="00FC72D8">
      <w:pPr>
        <w:spacing w:line="288" w:lineRule="auto"/>
        <w:jc w:val="both"/>
        <w:rPr>
          <w:b/>
        </w:rPr>
      </w:pPr>
      <w:r>
        <w:rPr>
          <w:b/>
        </w:rPr>
        <w:t xml:space="preserve">Пример. </w:t>
      </w:r>
      <w:r>
        <w:rPr>
          <w:b/>
          <w:i/>
        </w:rPr>
        <w:t>Давление жидкости на вертикальную пластину.</w:t>
      </w:r>
    </w:p>
    <w:p w:rsidR="006E2526" w:rsidRDefault="00FC72D8">
      <w:pPr>
        <w:spacing w:line="288" w:lineRule="auto"/>
        <w:ind w:firstLine="426"/>
        <w:jc w:val="both"/>
      </w:pPr>
      <w:r>
        <w:t>Определить давление воды на треугольную пластину, вертикально погруженную в воду так, что основание треугольника находится на уровне свободной поверхности воды.</w:t>
      </w:r>
    </w:p>
    <w:p w:rsidR="006E2526" w:rsidRDefault="00FC72D8">
      <w:pPr>
        <w:spacing w:line="288" w:lineRule="auto"/>
        <w:jc w:val="both"/>
        <w:rPr>
          <w:b/>
          <w:i/>
        </w:rPr>
      </w:pPr>
      <w:r>
        <w:rPr>
          <w:b/>
          <w:i/>
        </w:rPr>
        <w:t>Решение</w:t>
      </w:r>
    </w:p>
    <w:p w:rsidR="006E2526" w:rsidRDefault="00FC72D8">
      <w:pPr>
        <w:spacing w:line="288" w:lineRule="auto"/>
        <w:ind w:firstLine="426"/>
        <w:jc w:val="both"/>
        <w:rPr>
          <w:i/>
        </w:rPr>
      </w:pPr>
      <w:r>
        <w:lastRenderedPageBreak/>
        <w:t xml:space="preserve">Выделим на погруженной пластине малый участок шириной </w:t>
      </w:r>
      <w:r>
        <w:rPr>
          <w:noProof/>
          <w:sz w:val="36"/>
          <w:szCs w:val="36"/>
          <w:vertAlign w:val="subscript"/>
        </w:rPr>
        <w:drawing>
          <wp:inline distT="0" distB="0" distL="114300" distR="114300">
            <wp:extent cx="193675" cy="180340"/>
            <wp:effectExtent l="0" t="0" r="0" b="0"/>
            <wp:docPr id="61"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59" cstate="print"/>
                    <a:srcRect/>
                    <a:stretch>
                      <a:fillRect/>
                    </a:stretch>
                  </pic:blipFill>
                  <pic:spPr>
                    <a:xfrm>
                      <a:off x="0" y="0"/>
                      <a:ext cx="193675" cy="180340"/>
                    </a:xfrm>
                    <a:prstGeom prst="rect">
                      <a:avLst/>
                    </a:prstGeom>
                    <a:ln/>
                  </pic:spPr>
                </pic:pic>
              </a:graphicData>
            </a:graphic>
          </wp:inline>
        </w:drawing>
      </w:r>
      <w:r>
        <w:t>, верхняя граница которого длиной </w:t>
      </w:r>
      <w:r>
        <w:rPr>
          <w:i/>
        </w:rPr>
        <w:t xml:space="preserve">a </w:t>
      </w:r>
      <w:r>
        <w:t xml:space="preserve">находится на глубине </w:t>
      </w:r>
      <w:r>
        <w:rPr>
          <w:i/>
        </w:rPr>
        <w:t>x</w:t>
      </w:r>
      <w:r>
        <w:t xml:space="preserve"> (см. рисунок).</w:t>
      </w:r>
    </w:p>
    <w:p w:rsidR="006E2526" w:rsidRDefault="00FC72D8">
      <w:pPr>
        <w:spacing w:line="288" w:lineRule="auto"/>
        <w:ind w:firstLine="426"/>
        <w:jc w:val="both"/>
      </w:pPr>
      <w:r>
        <w:t xml:space="preserve">Известно, что давление жидкости на горизонтальную площадку величиной </w:t>
      </w:r>
      <w:r>
        <w:rPr>
          <w:noProof/>
          <w:sz w:val="36"/>
          <w:szCs w:val="36"/>
          <w:vertAlign w:val="subscript"/>
        </w:rPr>
        <w:drawing>
          <wp:inline distT="0" distB="0" distL="114300" distR="114300">
            <wp:extent cx="138430" cy="180340"/>
            <wp:effectExtent l="0" t="0" r="0" b="0"/>
            <wp:docPr id="6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62" cstate="print"/>
                    <a:srcRect/>
                    <a:stretch>
                      <a:fillRect/>
                    </a:stretch>
                  </pic:blipFill>
                  <pic:spPr>
                    <a:xfrm>
                      <a:off x="0" y="0"/>
                      <a:ext cx="138430" cy="180340"/>
                    </a:xfrm>
                    <a:prstGeom prst="rect">
                      <a:avLst/>
                    </a:prstGeom>
                    <a:ln/>
                  </pic:spPr>
                </pic:pic>
              </a:graphicData>
            </a:graphic>
          </wp:inline>
        </w:drawing>
      </w:r>
      <w:r>
        <w:t>находится по закону Паскаля:</w:t>
      </w:r>
    </w:p>
    <w:p w:rsidR="006E2526" w:rsidRDefault="00FC72D8">
      <w:pPr>
        <w:spacing w:line="288" w:lineRule="auto"/>
        <w:jc w:val="center"/>
        <w:rPr>
          <w:i/>
        </w:rPr>
      </w:pPr>
      <w:r>
        <w:rPr>
          <w:noProof/>
          <w:sz w:val="36"/>
          <w:szCs w:val="36"/>
          <w:vertAlign w:val="subscript"/>
        </w:rPr>
        <w:drawing>
          <wp:inline distT="0" distB="0" distL="114300" distR="114300">
            <wp:extent cx="644525" cy="200660"/>
            <wp:effectExtent l="0" t="0" r="0" b="0"/>
            <wp:docPr id="66"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63" cstate="print"/>
                    <a:srcRect/>
                    <a:stretch>
                      <a:fillRect/>
                    </a:stretch>
                  </pic:blipFill>
                  <pic:spPr>
                    <a:xfrm>
                      <a:off x="0" y="0"/>
                      <a:ext cx="644525" cy="200660"/>
                    </a:xfrm>
                    <a:prstGeom prst="rect">
                      <a:avLst/>
                    </a:prstGeom>
                    <a:ln/>
                  </pic:spPr>
                </pic:pic>
              </a:graphicData>
            </a:graphic>
          </wp:inline>
        </w:drawing>
      </w:r>
      <w:r>
        <w:t>,</w:t>
      </w:r>
    </w:p>
    <w:p w:rsidR="006E2526" w:rsidRDefault="00FC72D8">
      <w:pPr>
        <w:spacing w:line="288" w:lineRule="auto"/>
        <w:jc w:val="both"/>
      </w:pPr>
      <w:r>
        <w:t xml:space="preserve">где </w:t>
      </w:r>
      <w:r>
        <w:rPr>
          <w:noProof/>
          <w:sz w:val="36"/>
          <w:szCs w:val="36"/>
          <w:vertAlign w:val="subscript"/>
        </w:rPr>
        <w:drawing>
          <wp:inline distT="0" distB="0" distL="114300" distR="114300">
            <wp:extent cx="152400" cy="166370"/>
            <wp:effectExtent l="0" t="0" r="0" b="0"/>
            <wp:docPr id="68"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64" cstate="print"/>
                    <a:srcRect/>
                    <a:stretch>
                      <a:fillRect/>
                    </a:stretch>
                  </pic:blipFill>
                  <pic:spPr>
                    <a:xfrm>
                      <a:off x="0" y="0"/>
                      <a:ext cx="152400" cy="166370"/>
                    </a:xfrm>
                    <a:prstGeom prst="rect">
                      <a:avLst/>
                    </a:prstGeom>
                    <a:ln/>
                  </pic:spPr>
                </pic:pic>
              </a:graphicData>
            </a:graphic>
          </wp:inline>
        </w:drawing>
      </w:r>
      <w:r>
        <w:t xml:space="preserve">– давление, </w:t>
      </w:r>
      <w:r>
        <w:rPr>
          <w:noProof/>
          <w:sz w:val="36"/>
          <w:szCs w:val="36"/>
          <w:vertAlign w:val="subscript"/>
        </w:rPr>
        <w:drawing>
          <wp:inline distT="0" distB="0" distL="114300" distR="114300">
            <wp:extent cx="152400" cy="166370"/>
            <wp:effectExtent l="0" t="0" r="0" b="0"/>
            <wp:docPr id="7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65" cstate="print"/>
                    <a:srcRect/>
                    <a:stretch>
                      <a:fillRect/>
                    </a:stretch>
                  </pic:blipFill>
                  <pic:spPr>
                    <a:xfrm>
                      <a:off x="0" y="0"/>
                      <a:ext cx="152400" cy="166370"/>
                    </a:xfrm>
                    <a:prstGeom prst="rect">
                      <a:avLst/>
                    </a:prstGeom>
                    <a:ln/>
                  </pic:spPr>
                </pic:pic>
              </a:graphicData>
            </a:graphic>
          </wp:inline>
        </w:drawing>
      </w:r>
      <w:r>
        <w:t xml:space="preserve">– плотность жидкости, </w:t>
      </w:r>
      <w:r>
        <w:rPr>
          <w:noProof/>
          <w:sz w:val="36"/>
          <w:szCs w:val="36"/>
          <w:vertAlign w:val="subscript"/>
        </w:rPr>
        <w:drawing>
          <wp:inline distT="0" distB="0" distL="114300" distR="114300">
            <wp:extent cx="138430" cy="166370"/>
            <wp:effectExtent l="0" t="0" r="0" b="0"/>
            <wp:docPr id="49"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6" cstate="print"/>
                    <a:srcRect/>
                    <a:stretch>
                      <a:fillRect/>
                    </a:stretch>
                  </pic:blipFill>
                  <pic:spPr>
                    <a:xfrm>
                      <a:off x="0" y="0"/>
                      <a:ext cx="138430" cy="166370"/>
                    </a:xfrm>
                    <a:prstGeom prst="rect">
                      <a:avLst/>
                    </a:prstGeom>
                    <a:ln/>
                  </pic:spPr>
                </pic:pic>
              </a:graphicData>
            </a:graphic>
          </wp:inline>
        </w:drawing>
      </w:r>
      <w:r>
        <w:t xml:space="preserve"> – ускорение свободного падения, </w:t>
      </w:r>
      <w:r>
        <w:rPr>
          <w:noProof/>
          <w:sz w:val="36"/>
          <w:szCs w:val="36"/>
          <w:vertAlign w:val="subscript"/>
        </w:rPr>
        <w:drawing>
          <wp:inline distT="0" distB="0" distL="114300" distR="114300">
            <wp:extent cx="138430" cy="138430"/>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7" cstate="print"/>
                    <a:srcRect/>
                    <a:stretch>
                      <a:fillRect/>
                    </a:stretch>
                  </pic:blipFill>
                  <pic:spPr>
                    <a:xfrm>
                      <a:off x="0" y="0"/>
                      <a:ext cx="138430" cy="138430"/>
                    </a:xfrm>
                    <a:prstGeom prst="rect">
                      <a:avLst/>
                    </a:prstGeom>
                    <a:ln/>
                  </pic:spPr>
                </pic:pic>
              </a:graphicData>
            </a:graphic>
          </wp:inline>
        </w:drawing>
      </w:r>
      <w:r>
        <w:t xml:space="preserve"> – глубина погружения площадки (отсчитывается вниз от свободной поверхности).</w:t>
      </w:r>
    </w:p>
    <w:p w:rsidR="006E2526" w:rsidRDefault="006E2526">
      <w:pPr>
        <w:spacing w:line="288" w:lineRule="auto"/>
        <w:jc w:val="both"/>
      </w:pPr>
    </w:p>
    <w:p w:rsidR="006E2526" w:rsidRDefault="00FC72D8">
      <w:pPr>
        <w:spacing w:line="288" w:lineRule="auto"/>
        <w:jc w:val="center"/>
      </w:pPr>
      <w:r>
        <w:rPr>
          <w:noProof/>
        </w:rPr>
        <w:drawing>
          <wp:inline distT="0" distB="0" distL="0" distR="0">
            <wp:extent cx="2163445" cy="1801495"/>
            <wp:effectExtent l="0" t="0" r="0" b="0"/>
            <wp:docPr id="26" name="image32.jpg" descr="\\psf\Home\Documents\[П] Преподавание\УМК\РГР\Модуль 3\Пластина в воде.jpg"/>
            <wp:cNvGraphicFramePr/>
            <a:graphic xmlns:a="http://schemas.openxmlformats.org/drawingml/2006/main">
              <a:graphicData uri="http://schemas.openxmlformats.org/drawingml/2006/picture">
                <pic:pic xmlns:pic="http://schemas.openxmlformats.org/drawingml/2006/picture">
                  <pic:nvPicPr>
                    <pic:cNvPr id="0" name="image32.jpg" descr="\\psf\Home\Documents\[П] Преподавание\УМК\РГР\Модуль 3\Пластина в воде.jpg"/>
                    <pic:cNvPicPr preferRelativeResize="0"/>
                  </pic:nvPicPr>
                  <pic:blipFill>
                    <a:blip r:embed="rId68"/>
                    <a:srcRect/>
                    <a:stretch>
                      <a:fillRect/>
                    </a:stretch>
                  </pic:blipFill>
                  <pic:spPr>
                    <a:xfrm>
                      <a:off x="0" y="0"/>
                      <a:ext cx="2163445" cy="1801495"/>
                    </a:xfrm>
                    <a:prstGeom prst="rect">
                      <a:avLst/>
                    </a:prstGeom>
                    <a:ln/>
                  </pic:spPr>
                </pic:pic>
              </a:graphicData>
            </a:graphic>
          </wp:inline>
        </w:drawing>
      </w:r>
    </w:p>
    <w:p w:rsidR="006E2526" w:rsidRDefault="00FC72D8">
      <w:pPr>
        <w:spacing w:line="288" w:lineRule="auto"/>
        <w:jc w:val="center"/>
      </w:pPr>
      <w:r>
        <w:t>Рисунок – Пластина, погруженная в воду</w:t>
      </w:r>
    </w:p>
    <w:p w:rsidR="006E2526" w:rsidRDefault="006E2526">
      <w:pPr>
        <w:spacing w:line="288" w:lineRule="auto"/>
        <w:jc w:val="both"/>
      </w:pPr>
    </w:p>
    <w:p w:rsidR="006E2526" w:rsidRDefault="00FC72D8">
      <w:pPr>
        <w:spacing w:line="288" w:lineRule="auto"/>
        <w:ind w:firstLine="426"/>
        <w:jc w:val="both"/>
      </w:pPr>
      <w:r>
        <w:t xml:space="preserve">Известно также, что давление внутри жидкости в каждой ее точке передается по всем направлениям одинаково. Но, если перевести горизонтальную площадку в вертикальное положение, то оказываемое на нее давление изменится, так как точки площадки будут находитсяна разной глубине. Однако, если размер площадки очень мал, то изменение давления при повороте будет незначительным. Поэтому давление на вертикальный </w:t>
      </w:r>
      <w:r>
        <w:rPr>
          <w:i/>
        </w:rPr>
        <w:t>элементарный</w:t>
      </w:r>
      <w:r>
        <w:t xml:space="preserve"> участок можно приближенно вычислить по той же формуле:</w:t>
      </w:r>
    </w:p>
    <w:p w:rsidR="006E2526" w:rsidRDefault="00FC72D8">
      <w:pPr>
        <w:pBdr>
          <w:top w:val="nil"/>
          <w:left w:val="nil"/>
          <w:bottom w:val="nil"/>
          <w:right w:val="nil"/>
          <w:between w:val="nil"/>
        </w:pBdr>
        <w:tabs>
          <w:tab w:val="center" w:pos="5100"/>
          <w:tab w:val="right" w:pos="10200"/>
        </w:tabs>
        <w:spacing w:line="288" w:lineRule="auto"/>
        <w:jc w:val="center"/>
        <w:rPr>
          <w:color w:val="000000"/>
        </w:rPr>
      </w:pPr>
      <w:r>
        <w:rPr>
          <w:noProof/>
          <w:color w:val="000000"/>
          <w:sz w:val="36"/>
          <w:szCs w:val="36"/>
          <w:vertAlign w:val="subscript"/>
        </w:rPr>
        <w:drawing>
          <wp:inline distT="0" distB="0" distL="114300" distR="114300">
            <wp:extent cx="768985" cy="200660"/>
            <wp:effectExtent l="0" t="0" r="0"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9" cstate="print"/>
                    <a:srcRect/>
                    <a:stretch>
                      <a:fillRect/>
                    </a:stretch>
                  </pic:blipFill>
                  <pic:spPr>
                    <a:xfrm>
                      <a:off x="0" y="0"/>
                      <a:ext cx="768985" cy="200660"/>
                    </a:xfrm>
                    <a:prstGeom prst="rect">
                      <a:avLst/>
                    </a:prstGeom>
                    <a:ln/>
                  </pic:spPr>
                </pic:pic>
              </a:graphicData>
            </a:graphic>
          </wp:inline>
        </w:drawing>
      </w:r>
      <w:r>
        <w:rPr>
          <w:color w:val="000000"/>
        </w:rPr>
        <w:t>.</w:t>
      </w:r>
    </w:p>
    <w:p w:rsidR="006E2526" w:rsidRDefault="00FC72D8">
      <w:pPr>
        <w:spacing w:line="288" w:lineRule="auto"/>
        <w:ind w:firstLine="426"/>
        <w:jc w:val="both"/>
      </w:pPr>
      <w:r>
        <w:t xml:space="preserve">Площадь участка </w:t>
      </w:r>
      <w:r>
        <w:rPr>
          <w:noProof/>
          <w:sz w:val="36"/>
          <w:szCs w:val="36"/>
          <w:vertAlign w:val="subscript"/>
        </w:rPr>
        <w:drawing>
          <wp:inline distT="0" distB="0" distL="114300" distR="114300">
            <wp:extent cx="214630" cy="18034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0" cstate="print"/>
                    <a:srcRect/>
                    <a:stretch>
                      <a:fillRect/>
                    </a:stretch>
                  </pic:blipFill>
                  <pic:spPr>
                    <a:xfrm>
                      <a:off x="0" y="0"/>
                      <a:ext cx="214630" cy="180340"/>
                    </a:xfrm>
                    <a:prstGeom prst="rect">
                      <a:avLst/>
                    </a:prstGeom>
                    <a:ln/>
                  </pic:spPr>
                </pic:pic>
              </a:graphicData>
            </a:graphic>
          </wp:inline>
        </w:drawing>
      </w:r>
      <w:r>
        <w:t xml:space="preserve">, ввиду его малости, можно считать равной площади прямоугольника шириной </w:t>
      </w:r>
      <w:r>
        <w:rPr>
          <w:noProof/>
          <w:sz w:val="36"/>
          <w:szCs w:val="36"/>
          <w:vertAlign w:val="subscript"/>
        </w:rPr>
        <w:drawing>
          <wp:inline distT="0" distB="0" distL="114300" distR="114300">
            <wp:extent cx="193675" cy="180340"/>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9" cstate="print"/>
                    <a:srcRect/>
                    <a:stretch>
                      <a:fillRect/>
                    </a:stretch>
                  </pic:blipFill>
                  <pic:spPr>
                    <a:xfrm>
                      <a:off x="0" y="0"/>
                      <a:ext cx="193675" cy="180340"/>
                    </a:xfrm>
                    <a:prstGeom prst="rect">
                      <a:avLst/>
                    </a:prstGeom>
                    <a:ln/>
                  </pic:spPr>
                </pic:pic>
              </a:graphicData>
            </a:graphic>
          </wp:inline>
        </w:drawing>
      </w:r>
      <w:r>
        <w:t xml:space="preserve"> и длиной</w:t>
      </w:r>
      <w:proofErr w:type="gramStart"/>
      <w:r>
        <w:rPr>
          <w:noProof/>
          <w:sz w:val="36"/>
          <w:szCs w:val="36"/>
          <w:vertAlign w:val="subscript"/>
        </w:rPr>
        <w:drawing>
          <wp:inline distT="0" distB="0" distL="114300" distR="114300">
            <wp:extent cx="138430" cy="138430"/>
            <wp:effectExtent l="0" t="0" r="0" b="0"/>
            <wp:docPr id="3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71" cstate="print"/>
                    <a:srcRect/>
                    <a:stretch>
                      <a:fillRect/>
                    </a:stretch>
                  </pic:blipFill>
                  <pic:spPr>
                    <a:xfrm>
                      <a:off x="0" y="0"/>
                      <a:ext cx="138430" cy="138430"/>
                    </a:xfrm>
                    <a:prstGeom prst="rect">
                      <a:avLst/>
                    </a:prstGeom>
                    <a:ln/>
                  </pic:spPr>
                </pic:pic>
              </a:graphicData>
            </a:graphic>
          </wp:inline>
        </w:drawing>
      </w:r>
      <w:r>
        <w:t>.</w:t>
      </w:r>
      <w:proofErr w:type="gramEnd"/>
      <w:r>
        <w:t xml:space="preserve">Обозначим основание треугольного щита </w:t>
      </w:r>
      <w:r>
        <w:rPr>
          <w:noProof/>
          <w:sz w:val="36"/>
          <w:szCs w:val="36"/>
          <w:vertAlign w:val="subscript"/>
        </w:rPr>
        <w:drawing>
          <wp:inline distT="0" distB="0" distL="114300" distR="114300">
            <wp:extent cx="90170" cy="180340"/>
            <wp:effectExtent l="0" t="0" r="0" b="0"/>
            <wp:docPr id="3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2" cstate="print"/>
                    <a:srcRect/>
                    <a:stretch>
                      <a:fillRect/>
                    </a:stretch>
                  </pic:blipFill>
                  <pic:spPr>
                    <a:xfrm>
                      <a:off x="0" y="0"/>
                      <a:ext cx="90170" cy="180340"/>
                    </a:xfrm>
                    <a:prstGeom prst="rect">
                      <a:avLst/>
                    </a:prstGeom>
                    <a:ln/>
                  </pic:spPr>
                </pic:pic>
              </a:graphicData>
            </a:graphic>
          </wp:inline>
        </w:drawing>
      </w:r>
      <w:r>
        <w:t>, а высоту</w:t>
      </w:r>
      <w:r>
        <w:rPr>
          <w:noProof/>
          <w:sz w:val="36"/>
          <w:szCs w:val="36"/>
          <w:vertAlign w:val="subscript"/>
        </w:rPr>
        <w:drawing>
          <wp:inline distT="0" distB="0" distL="114300" distR="114300">
            <wp:extent cx="138430" cy="180340"/>
            <wp:effectExtent l="0" t="0" r="0" b="0"/>
            <wp:docPr id="3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73" cstate="print"/>
                    <a:srcRect/>
                    <a:stretch>
                      <a:fillRect/>
                    </a:stretch>
                  </pic:blipFill>
                  <pic:spPr>
                    <a:xfrm>
                      <a:off x="0" y="0"/>
                      <a:ext cx="138430" cy="180340"/>
                    </a:xfrm>
                    <a:prstGeom prst="rect">
                      <a:avLst/>
                    </a:prstGeom>
                    <a:ln/>
                  </pic:spPr>
                </pic:pic>
              </a:graphicData>
            </a:graphic>
          </wp:inline>
        </w:drawing>
      </w:r>
      <w:r>
        <w:t>. Тогда, используя подобие треугольников, получим:</w:t>
      </w:r>
    </w:p>
    <w:p w:rsidR="006E2526" w:rsidRDefault="00FC72D8">
      <w:pPr>
        <w:spacing w:line="288" w:lineRule="auto"/>
        <w:jc w:val="center"/>
      </w:pPr>
      <w:r>
        <w:rPr>
          <w:noProof/>
          <w:sz w:val="36"/>
          <w:szCs w:val="36"/>
          <w:vertAlign w:val="subscript"/>
        </w:rPr>
        <w:drawing>
          <wp:inline distT="0" distB="0" distL="114300" distR="114300">
            <wp:extent cx="768985" cy="415925"/>
            <wp:effectExtent l="0" t="0" r="0" b="0"/>
            <wp:docPr id="3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4" cstate="print"/>
                    <a:srcRect/>
                    <a:stretch>
                      <a:fillRect/>
                    </a:stretch>
                  </pic:blipFill>
                  <pic:spPr>
                    <a:xfrm>
                      <a:off x="0" y="0"/>
                      <a:ext cx="768985" cy="415925"/>
                    </a:xfrm>
                    <a:prstGeom prst="rect">
                      <a:avLst/>
                    </a:prstGeom>
                    <a:ln/>
                  </pic:spPr>
                </pic:pic>
              </a:graphicData>
            </a:graphic>
          </wp:inline>
        </w:drawing>
      </w:r>
      <w:r>
        <w:t>.</w:t>
      </w:r>
    </w:p>
    <w:p w:rsidR="006E2526" w:rsidRDefault="00FC72D8">
      <w:pPr>
        <w:spacing w:line="288" w:lineRule="auto"/>
        <w:ind w:firstLine="426"/>
      </w:pPr>
      <w:r>
        <w:t xml:space="preserve">Площадь элементарной площадки и давление на нее </w:t>
      </w:r>
      <w:proofErr w:type="spellStart"/>
      <w:r>
        <w:t>равны</w:t>
      </w:r>
      <w:proofErr w:type="gramStart"/>
      <w:r>
        <w:t>,с</w:t>
      </w:r>
      <w:proofErr w:type="gramEnd"/>
      <w:r>
        <w:t>оответственно</w:t>
      </w:r>
      <w:proofErr w:type="spellEnd"/>
      <w:r>
        <w:t>:</w:t>
      </w:r>
    </w:p>
    <w:p w:rsidR="006E2526" w:rsidRDefault="00FC72D8">
      <w:pPr>
        <w:spacing w:line="288" w:lineRule="auto"/>
        <w:jc w:val="center"/>
      </w:pPr>
      <w:r>
        <w:rPr>
          <w:noProof/>
          <w:sz w:val="36"/>
          <w:szCs w:val="36"/>
          <w:vertAlign w:val="subscript"/>
        </w:rPr>
        <w:drawing>
          <wp:inline distT="0" distB="0" distL="114300" distR="114300">
            <wp:extent cx="1031875" cy="415925"/>
            <wp:effectExtent l="0" t="0" r="0" b="0"/>
            <wp:docPr id="2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75" cstate="print"/>
                    <a:srcRect/>
                    <a:stretch>
                      <a:fillRect/>
                    </a:stretch>
                  </pic:blipFill>
                  <pic:spPr>
                    <a:xfrm>
                      <a:off x="0" y="0"/>
                      <a:ext cx="1031875" cy="415925"/>
                    </a:xfrm>
                    <a:prstGeom prst="rect">
                      <a:avLst/>
                    </a:prstGeom>
                    <a:ln/>
                  </pic:spPr>
                </pic:pic>
              </a:graphicData>
            </a:graphic>
          </wp:inline>
        </w:drawing>
      </w:r>
      <w:r>
        <w:t>,</w:t>
      </w:r>
      <w:r>
        <w:tab/>
      </w:r>
      <w:r>
        <w:tab/>
      </w:r>
      <w:r>
        <w:rPr>
          <w:noProof/>
          <w:sz w:val="36"/>
          <w:szCs w:val="36"/>
          <w:vertAlign w:val="subscript"/>
        </w:rPr>
        <w:drawing>
          <wp:inline distT="0" distB="0" distL="114300" distR="114300">
            <wp:extent cx="1323340" cy="41592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6" cstate="print"/>
                    <a:srcRect/>
                    <a:stretch>
                      <a:fillRect/>
                    </a:stretch>
                  </pic:blipFill>
                  <pic:spPr>
                    <a:xfrm>
                      <a:off x="0" y="0"/>
                      <a:ext cx="1323340" cy="415925"/>
                    </a:xfrm>
                    <a:prstGeom prst="rect">
                      <a:avLst/>
                    </a:prstGeom>
                    <a:ln/>
                  </pic:spPr>
                </pic:pic>
              </a:graphicData>
            </a:graphic>
          </wp:inline>
        </w:drawing>
      </w:r>
      <w:r>
        <w:t xml:space="preserve"> .</w:t>
      </w:r>
    </w:p>
    <w:p w:rsidR="006E2526" w:rsidRDefault="006E2526">
      <w:pPr>
        <w:spacing w:line="288" w:lineRule="auto"/>
        <w:ind w:firstLine="426"/>
        <w:jc w:val="both"/>
        <w:rPr>
          <w:ins w:id="2" w:author="Григорий Шатинский" w:date="2021-06-15T16:09:00Z"/>
        </w:rPr>
      </w:pPr>
    </w:p>
    <w:p w:rsidR="006E2526" w:rsidRDefault="00FC72D8">
      <w:pPr>
        <w:spacing w:line="288" w:lineRule="auto"/>
        <w:ind w:firstLine="426"/>
        <w:jc w:val="both"/>
      </w:pPr>
      <w:r>
        <w:t>Искомое давление на весь щит найдем определенным интегралом:</w:t>
      </w:r>
    </w:p>
    <w:p w:rsidR="006E2526" w:rsidRDefault="00FC72D8">
      <w:pPr>
        <w:pBdr>
          <w:top w:val="nil"/>
          <w:left w:val="nil"/>
          <w:bottom w:val="nil"/>
          <w:right w:val="nil"/>
          <w:between w:val="nil"/>
        </w:pBdr>
        <w:tabs>
          <w:tab w:val="center" w:pos="5100"/>
          <w:tab w:val="right" w:pos="10200"/>
        </w:tabs>
        <w:spacing w:line="288" w:lineRule="auto"/>
        <w:jc w:val="center"/>
        <w:rPr>
          <w:color w:val="000000"/>
        </w:rPr>
      </w:pPr>
      <w:r>
        <w:rPr>
          <w:noProof/>
          <w:color w:val="000000"/>
          <w:sz w:val="36"/>
          <w:szCs w:val="36"/>
          <w:vertAlign w:val="subscript"/>
        </w:rPr>
        <w:drawing>
          <wp:inline distT="0" distB="0" distL="114300" distR="114300">
            <wp:extent cx="4738370" cy="50546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7" cstate="print"/>
                    <a:srcRect/>
                    <a:stretch>
                      <a:fillRect/>
                    </a:stretch>
                  </pic:blipFill>
                  <pic:spPr>
                    <a:xfrm>
                      <a:off x="0" y="0"/>
                      <a:ext cx="4738370" cy="505460"/>
                    </a:xfrm>
                    <a:prstGeom prst="rect">
                      <a:avLst/>
                    </a:prstGeom>
                    <a:ln/>
                  </pic:spPr>
                </pic:pic>
              </a:graphicData>
            </a:graphic>
          </wp:inline>
        </w:drawing>
      </w:r>
      <w:r>
        <w:rPr>
          <w:color w:val="000000"/>
        </w:rPr>
        <w:t>.</w:t>
      </w:r>
    </w:p>
    <w:p w:rsidR="006E2526" w:rsidRDefault="006E2526"/>
    <w:p w:rsidR="006E2526" w:rsidRDefault="00FC72D8">
      <w:pPr>
        <w:spacing w:line="288" w:lineRule="auto"/>
        <w:jc w:val="both"/>
        <w:rPr>
          <w:b/>
          <w:i/>
        </w:rPr>
      </w:pPr>
      <w:r>
        <w:rPr>
          <w:b/>
          <w:i/>
        </w:rPr>
        <w:t>Ответ</w:t>
      </w:r>
    </w:p>
    <w:p w:rsidR="006E2526" w:rsidRDefault="00FC72D8">
      <w:pPr>
        <w:spacing w:line="288" w:lineRule="auto"/>
        <w:jc w:val="both"/>
      </w:pPr>
      <w:r>
        <w:t>Давление воды на вертикальную треугольную пластину</w:t>
      </w:r>
      <w:bookmarkStart w:id="3" w:name="30j0zll" w:colFirst="0" w:colLast="0"/>
      <w:bookmarkEnd w:id="3"/>
      <w:r>
        <w:rPr>
          <w:noProof/>
          <w:sz w:val="36"/>
          <w:szCs w:val="36"/>
          <w:vertAlign w:val="subscript"/>
        </w:rPr>
        <w:drawing>
          <wp:inline distT="0" distB="0" distL="114300" distR="114300">
            <wp:extent cx="692785" cy="41592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8" cstate="print"/>
                    <a:srcRect/>
                    <a:stretch>
                      <a:fillRect/>
                    </a:stretch>
                  </pic:blipFill>
                  <pic:spPr>
                    <a:xfrm>
                      <a:off x="0" y="0"/>
                      <a:ext cx="692785" cy="415925"/>
                    </a:xfrm>
                    <a:prstGeom prst="rect">
                      <a:avLst/>
                    </a:prstGeom>
                    <a:ln/>
                  </pic:spPr>
                </pic:pic>
              </a:graphicData>
            </a:graphic>
          </wp:inline>
        </w:drawing>
      </w:r>
      <w:proofErr w:type="gramStart"/>
      <w:r>
        <w:t xml:space="preserve"> .</w:t>
      </w:r>
      <w:proofErr w:type="gramEnd"/>
    </w:p>
    <w:p w:rsidR="006E2526" w:rsidRDefault="006E2526"/>
    <w:p w:rsidR="006E2526" w:rsidRDefault="00FC72D8">
      <w:pPr>
        <w:spacing w:line="276" w:lineRule="auto"/>
        <w:jc w:val="both"/>
        <w:rPr>
          <w:b/>
        </w:rPr>
      </w:pPr>
      <w:r>
        <w:rPr>
          <w:b/>
        </w:rPr>
        <w:lastRenderedPageBreak/>
        <w:t>Задание 5. Приближенные вычисления определенного интеграла</w:t>
      </w:r>
      <w:r w:rsidR="00931F48">
        <w:rPr>
          <w:b/>
        </w:rPr>
        <w:t xml:space="preserve"> - </w:t>
      </w:r>
      <w:proofErr w:type="spellStart"/>
      <w:r w:rsidR="00931F48">
        <w:rPr>
          <w:b/>
        </w:rPr>
        <w:t>Kirill</w:t>
      </w:r>
      <w:proofErr w:type="spellEnd"/>
    </w:p>
    <w:p w:rsidR="006E2526" w:rsidRDefault="00D35FB7">
      <w:pPr>
        <w:spacing w:line="360" w:lineRule="auto"/>
      </w:pPr>
      <w:r>
        <w:t xml:space="preserve">Вычислить заданный определенный интеграл с помощью нескольких указанных численных методов. Оцените погрешность </w:t>
      </w:r>
      <w:r w:rsidR="00BA3D43">
        <w:t xml:space="preserve">каждого метода. </w:t>
      </w:r>
      <w:r>
        <w:t xml:space="preserve">Приветствуется наличие кода в </w:t>
      </w:r>
      <w:r>
        <w:rPr>
          <w:lang w:val="en-US"/>
        </w:rPr>
        <w:t>Python</w:t>
      </w:r>
      <w:r w:rsidRPr="00D35FB7">
        <w:t xml:space="preserve">, </w:t>
      </w:r>
      <w:r>
        <w:t>реализующего вычисление</w:t>
      </w:r>
      <w:r w:rsidR="00BA3D43">
        <w:t xml:space="preserve"> интеграла</w:t>
      </w:r>
      <w:r>
        <w:t>.</w:t>
      </w:r>
      <w:r w:rsidR="00BA3D43">
        <w:t xml:space="preserve"> Сделать</w:t>
      </w:r>
      <w:r>
        <w:t xml:space="preserve"> сравнительную таблицу использованных методов.</w:t>
      </w:r>
    </w:p>
    <w:p w:rsidR="00BA3D43" w:rsidRPr="00D35FB7" w:rsidRDefault="00BA3D43">
      <w:pPr>
        <w:spacing w:line="360" w:lineRule="auto"/>
      </w:pPr>
    </w:p>
    <w:p w:rsidR="006E2526" w:rsidRDefault="00FC72D8">
      <w:pPr>
        <w:spacing w:line="360" w:lineRule="auto"/>
      </w:pPr>
      <w:r>
        <w:t xml:space="preserve">1.  Вычислить значения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m:t>
            </m:r>
          </m:sub>
          <m:sup>
            <m:r>
              <w:rPr>
                <w:rFonts w:ascii="Cambria Math" w:eastAsia="Cambria Math" w:hAnsi="Cambria Math" w:cs="Cambria Math"/>
              </w:rPr>
              <m:t>2</m:t>
            </m:r>
          </m:sup>
        </m:sSubSup>
        <m:r>
          <w:rPr>
            <w:rFonts w:ascii="Cambria Math" w:eastAsia="Cambria Math" w:hAnsi="Cambria Math" w:cs="Cambria Math"/>
          </w:rPr>
          <m:t xml:space="preserve">= </m:t>
        </m:r>
        <m:nary>
          <m:naryPr>
            <m:ctrlPr>
              <w:rPr>
                <w:rFonts w:ascii="Cambria Math" w:eastAsia="Cambria Math" w:hAnsi="Cambria Math" w:cs="Cambria Math"/>
              </w:rPr>
            </m:ctrlPr>
          </m:naryPr>
          <m:sub>
            <m:r>
              <w:rPr>
                <w:rFonts w:ascii="Cambria Math" w:eastAsia="Cambria Math" w:hAnsi="Cambria Math" w:cs="Cambria Math"/>
              </w:rPr>
              <m:t>0</m:t>
            </m:r>
          </m:sub>
          <m:sup>
            <m:r>
              <w:rPr>
                <w:rFonts w:ascii="Cambria Math" w:eastAsia="Cambria Math" w:hAnsi="Cambria Math" w:cs="Cambria Math"/>
              </w:rPr>
              <m:t>2</m:t>
            </m:r>
          </m:sup>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e>
        </m:nary>
        <m:r>
          <w:rPr>
            <w:rFonts w:ascii="Cambria Math" w:eastAsia="Cambria Math" w:hAnsi="Cambria Math" w:cs="Cambria Math"/>
          </w:rPr>
          <m:t>dx</m:t>
        </m:r>
      </m:oMath>
      <w:r>
        <w:t xml:space="preserve">  по формулам трапеций и парабол при </w:t>
      </w:r>
      <m:oMath>
        <m:r>
          <w:rPr>
            <w:rFonts w:ascii="Cambria Math" w:eastAsia="Cambria Math" w:hAnsi="Cambria Math" w:cs="Cambria Math"/>
          </w:rPr>
          <m:t>h=1</m:t>
        </m:r>
      </m:oMath>
      <w:r>
        <w:t>, сравнить полученные результаты с точным значением. В качестве подынтегральных функций взять:</w:t>
      </w:r>
    </w:p>
    <w:p w:rsidR="006E2526" w:rsidRDefault="00FC72D8">
      <w:pPr>
        <w:numPr>
          <w:ilvl w:val="0"/>
          <w:numId w:val="8"/>
        </w:numPr>
        <w:pBdr>
          <w:top w:val="nil"/>
          <w:left w:val="nil"/>
          <w:bottom w:val="nil"/>
          <w:right w:val="nil"/>
          <w:between w:val="nil"/>
        </w:pBdr>
        <w:spacing w:line="360" w:lineRule="auto"/>
        <w:rPr>
          <w:color w:val="000000"/>
        </w:rPr>
      </w:pPr>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=1+x;</m:t>
        </m:r>
      </m:oMath>
    </w:p>
    <w:p w:rsidR="006E2526" w:rsidRDefault="00FC72D8">
      <w:pPr>
        <w:numPr>
          <w:ilvl w:val="0"/>
          <w:numId w:val="8"/>
        </w:numPr>
        <w:pBdr>
          <w:top w:val="nil"/>
          <w:left w:val="nil"/>
          <w:bottom w:val="nil"/>
          <w:right w:val="nil"/>
          <w:between w:val="nil"/>
        </w:pBdr>
        <w:spacing w:after="200" w:line="360" w:lineRule="auto"/>
        <w:rPr>
          <w:color w:val="000000"/>
        </w:rPr>
      </w:pPr>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=1+</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3</m:t>
            </m:r>
          </m:sup>
        </m:sSup>
      </m:oMath>
      <w:r>
        <w:rPr>
          <w:color w:val="000000"/>
        </w:rPr>
        <w:t>;</w:t>
      </w:r>
    </w:p>
    <w:p w:rsidR="006E2526" w:rsidRDefault="006E2526">
      <w:pPr>
        <w:spacing w:line="360" w:lineRule="auto"/>
      </w:pPr>
    </w:p>
    <w:p w:rsidR="006E2526" w:rsidRDefault="00FC72D8">
      <w:pPr>
        <w:spacing w:line="360" w:lineRule="auto"/>
      </w:pPr>
      <w:r>
        <w:t xml:space="preserve">2. Вычислить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 xml:space="preserve">-1 </m:t>
            </m:r>
          </m:sub>
          <m:sup>
            <m:r>
              <w:rPr>
                <w:rFonts w:ascii="Cambria Math" w:eastAsia="Cambria Math" w:hAnsi="Cambria Math" w:cs="Cambria Math"/>
              </w:rPr>
              <m:t>1</m:t>
            </m:r>
          </m:sup>
        </m:sSubSup>
        <m:r>
          <w:rPr>
            <w:rFonts w:ascii="Cambria Math" w:eastAsia="Cambria Math" w:hAnsi="Cambria Math" w:cs="Cambria Math"/>
          </w:rPr>
          <m:t xml:space="preserve">= </m:t>
        </m:r>
        <m:nary>
          <m:naryPr>
            <m:ctrlPr>
              <w:rPr>
                <w:rFonts w:ascii="Cambria Math" w:eastAsia="Cambria Math" w:hAnsi="Cambria Math" w:cs="Cambria Math"/>
              </w:rPr>
            </m:ctrlPr>
          </m:naryPr>
          <m:sub>
            <m:r>
              <w:rPr>
                <w:rFonts w:ascii="Cambria Math" w:eastAsia="Cambria Math" w:hAnsi="Cambria Math" w:cs="Cambria Math"/>
              </w:rPr>
              <m:t>-1</m:t>
            </m:r>
          </m:sub>
          <m:sup>
            <m:r>
              <w:rPr>
                <w:rFonts w:ascii="Cambria Math" w:eastAsia="Cambria Math" w:hAnsi="Cambria Math" w:cs="Cambria Math"/>
              </w:rPr>
              <m:t>1</m:t>
            </m:r>
          </m:sup>
          <m:e>
            <m:r>
              <w:rPr>
                <w:rFonts w:ascii="Cambria Math" w:eastAsia="Cambria Math" w:hAnsi="Cambria Math" w:cs="Cambria Math"/>
              </w:rPr>
              <m:t>(1+x+</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4</m:t>
                </m:r>
              </m:sup>
            </m:sSup>
            <m:r>
              <w:rPr>
                <w:rFonts w:ascii="Cambria Math" w:eastAsia="Cambria Math" w:hAnsi="Cambria Math" w:cs="Cambria Math"/>
              </w:rPr>
              <m:t>)</m:t>
            </m:r>
          </m:e>
        </m:nary>
        <m:r>
          <w:rPr>
            <w:rFonts w:ascii="Cambria Math" w:eastAsia="Cambria Math" w:hAnsi="Cambria Math" w:cs="Cambria Math"/>
          </w:rPr>
          <m:t>dx</m:t>
        </m:r>
      </m:oMath>
      <w:r>
        <w:t xml:space="preserve"> методами прямоугольников, трапеций, Ньютонса-Котеса парабол при </w:t>
      </w:r>
      <m:oMath>
        <m:r>
          <w:rPr>
            <w:rFonts w:ascii="Cambria Math" w:eastAsia="Cambria Math" w:hAnsi="Cambria Math" w:cs="Cambria Math"/>
          </w:rPr>
          <m:t>h=1</m:t>
        </m:r>
      </m:oMath>
      <w:r>
        <w:t>.</w:t>
      </w:r>
    </w:p>
    <w:p w:rsidR="006E2526" w:rsidRDefault="00FC72D8">
      <w:pPr>
        <w:spacing w:line="360" w:lineRule="auto"/>
      </w:pPr>
      <w:r>
        <w:t xml:space="preserve">3. Вычислить значения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m:t>
            </m:r>
          </m:sub>
          <m:sup>
            <m:r>
              <w:rPr>
                <w:rFonts w:ascii="Cambria Math" w:eastAsia="Cambria Math" w:hAnsi="Cambria Math" w:cs="Cambria Math"/>
              </w:rPr>
              <m:t>2</m:t>
            </m:r>
          </m:sup>
        </m:sSubSup>
        <m:r>
          <w:rPr>
            <w:rFonts w:ascii="Cambria Math" w:eastAsia="Cambria Math" w:hAnsi="Cambria Math" w:cs="Cambria Math"/>
          </w:rPr>
          <m:t xml:space="preserve">= </m:t>
        </m:r>
        <m:nary>
          <m:naryPr>
            <m:ctrlPr>
              <w:rPr>
                <w:rFonts w:ascii="Cambria Math" w:eastAsia="Cambria Math" w:hAnsi="Cambria Math" w:cs="Cambria Math"/>
              </w:rPr>
            </m:ctrlPr>
          </m:naryPr>
          <m:sub>
            <m:r>
              <w:rPr>
                <w:rFonts w:ascii="Cambria Math" w:eastAsia="Cambria Math" w:hAnsi="Cambria Math" w:cs="Cambria Math"/>
              </w:rPr>
              <m:t>0</m:t>
            </m:r>
          </m:sub>
          <m:sup>
            <m:r>
              <w:rPr>
                <w:rFonts w:ascii="Cambria Math" w:eastAsia="Cambria Math" w:hAnsi="Cambria Math" w:cs="Cambria Math"/>
              </w:rPr>
              <m:t>2</m:t>
            </m:r>
          </m:sup>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e>
        </m:nary>
        <m:r>
          <w:rPr>
            <w:rFonts w:ascii="Cambria Math" w:eastAsia="Cambria Math" w:hAnsi="Cambria Math" w:cs="Cambria Math"/>
          </w:rPr>
          <m:t>dx</m:t>
        </m:r>
      </m:oMath>
      <w:r>
        <w:t xml:space="preserve">  по формулам трапеций и парабол при </w:t>
      </w:r>
      <m:oMath>
        <m:r>
          <w:rPr>
            <w:rFonts w:ascii="Cambria Math" w:eastAsia="Cambria Math" w:hAnsi="Cambria Math" w:cs="Cambria Math"/>
          </w:rPr>
          <m:t>h=1</m:t>
        </m:r>
      </m:oMath>
      <w:r>
        <w:t>, сравнить полученные результаты с точным значением. В качестве подынтегральных функций взять:</w:t>
      </w:r>
    </w:p>
    <w:p w:rsidR="006E2526" w:rsidRDefault="00FC72D8">
      <w:pPr>
        <w:numPr>
          <w:ilvl w:val="0"/>
          <w:numId w:val="9"/>
        </w:numPr>
        <w:pBdr>
          <w:top w:val="nil"/>
          <w:left w:val="nil"/>
          <w:bottom w:val="nil"/>
          <w:right w:val="nil"/>
          <w:between w:val="nil"/>
        </w:pBdr>
        <w:spacing w:line="360" w:lineRule="auto"/>
        <w:rPr>
          <w:color w:val="000000"/>
        </w:rPr>
      </w:pPr>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=1+</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2</m:t>
            </m:r>
          </m:sup>
        </m:sSup>
      </m:oMath>
      <w:r>
        <w:rPr>
          <w:color w:val="000000"/>
        </w:rPr>
        <w:t>;</w:t>
      </w:r>
    </w:p>
    <w:p w:rsidR="006E2526" w:rsidRDefault="00FC72D8">
      <w:pPr>
        <w:numPr>
          <w:ilvl w:val="0"/>
          <w:numId w:val="9"/>
        </w:numPr>
        <w:pBdr>
          <w:top w:val="nil"/>
          <w:left w:val="nil"/>
          <w:bottom w:val="nil"/>
          <w:right w:val="nil"/>
          <w:between w:val="nil"/>
        </w:pBdr>
        <w:spacing w:after="200" w:line="360" w:lineRule="auto"/>
        <w:rPr>
          <w:color w:val="000000"/>
        </w:rPr>
      </w:pPr>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=1+</m:t>
        </m:r>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4</m:t>
            </m:r>
          </m:sup>
        </m:sSup>
      </m:oMath>
      <w:r>
        <w:rPr>
          <w:color w:val="000000"/>
        </w:rPr>
        <w:t>.</w:t>
      </w:r>
    </w:p>
    <w:p w:rsidR="006E2526" w:rsidRDefault="00FC72D8">
      <w:pPr>
        <w:spacing w:line="360" w:lineRule="auto"/>
      </w:pPr>
      <w:r>
        <w:t xml:space="preserve">4. Найти приближенное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m:t>
            </m:r>
          </m:sub>
          <m:sup>
            <m:r>
              <w:rPr>
                <w:rFonts w:ascii="Cambria Math" w:eastAsia="Cambria Math" w:hAnsi="Cambria Math" w:cs="Cambria Math"/>
              </w:rPr>
              <m:t>1</m:t>
            </m:r>
          </m:sup>
        </m:sSubSup>
        <m:r>
          <w:rPr>
            <w:rFonts w:ascii="Cambria Math" w:eastAsia="Cambria Math" w:hAnsi="Cambria Math" w:cs="Cambria Math"/>
          </w:rPr>
          <m:t>=</m:t>
        </m:r>
        <m:nary>
          <m:naryPr>
            <m:ctrlPr>
              <w:rPr>
                <w:rFonts w:ascii="Cambria Math" w:eastAsia="Cambria Math" w:hAnsi="Cambria Math" w:cs="Cambria Math"/>
              </w:rPr>
            </m:ctrlPr>
          </m:naryPr>
          <m:sub>
            <m:r>
              <w:rPr>
                <w:rFonts w:ascii="Cambria Math" w:eastAsia="Cambria Math" w:hAnsi="Cambria Math" w:cs="Cambria Math"/>
              </w:rPr>
              <m:t>0</m:t>
            </m:r>
          </m:sub>
          <m:sup>
            <m:r>
              <w:rPr>
                <w:rFonts w:ascii="Cambria Math" w:eastAsia="Cambria Math" w:hAnsi="Cambria Math" w:cs="Cambria Math"/>
              </w:rPr>
              <m:t>1</m:t>
            </m:r>
          </m:sup>
          <m:e>
            <m:r>
              <w:rPr>
                <w:rFonts w:ascii="Cambria Math" w:eastAsia="Cambria Math" w:hAnsi="Cambria Math" w:cs="Cambria Math"/>
              </w:rPr>
              <m:t>sinx</m:t>
            </m:r>
          </m:e>
        </m:nary>
        <m:r>
          <w:rPr>
            <w:rFonts w:ascii="Cambria Math" w:eastAsia="Cambria Math" w:hAnsi="Cambria Math" w:cs="Cambria Math"/>
          </w:rPr>
          <m:t>dx=0,45970</m:t>
        </m:r>
      </m:oMath>
      <w:r>
        <w:t xml:space="preserve">  методом парабол при </w:t>
      </w:r>
      <m:oMath>
        <m:r>
          <w:rPr>
            <w:rFonts w:ascii="Cambria Math" w:eastAsia="Cambria Math" w:hAnsi="Cambria Math" w:cs="Cambria Math"/>
          </w:rPr>
          <m:t>h=0,5</m:t>
        </m:r>
      </m:oMath>
      <w:r>
        <w:t xml:space="preserve">. Пояснить, почему получается значение, близкое к </w:t>
      </w:r>
      <w:proofErr w:type="gramStart"/>
      <w:r>
        <w:t>точному</w:t>
      </w:r>
      <w:proofErr w:type="gramEnd"/>
      <w:r>
        <w:t xml:space="preserve">. </w:t>
      </w:r>
    </w:p>
    <w:p w:rsidR="006E2526" w:rsidRDefault="00FC72D8">
      <w:pPr>
        <w:spacing w:line="360" w:lineRule="auto"/>
      </w:pPr>
      <w:r>
        <w:t xml:space="preserve">5. Найти приближенное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0,1</m:t>
            </m:r>
          </m:sub>
          <m:sup>
            <m:r>
              <w:rPr>
                <w:rFonts w:ascii="Cambria Math" w:eastAsia="Cambria Math" w:hAnsi="Cambria Math" w:cs="Cambria Math"/>
              </w:rPr>
              <m:t>1</m:t>
            </m:r>
          </m:sup>
        </m:sSubSup>
        <m:r>
          <w:rPr>
            <w:rFonts w:ascii="Cambria Math" w:eastAsia="Cambria Math" w:hAnsi="Cambria Math" w:cs="Cambria Math"/>
          </w:rPr>
          <m:t>=</m:t>
        </m:r>
        <m:nary>
          <m:naryPr>
            <m:ctrlPr>
              <w:rPr>
                <w:rFonts w:ascii="Cambria Math" w:eastAsia="Cambria Math" w:hAnsi="Cambria Math" w:cs="Cambria Math"/>
              </w:rPr>
            </m:ctrlPr>
          </m:naryPr>
          <m:sub>
            <m:r>
              <w:rPr>
                <w:rFonts w:ascii="Cambria Math" w:eastAsia="Cambria Math" w:hAnsi="Cambria Math" w:cs="Cambria Math"/>
              </w:rPr>
              <m:t>0,1</m:t>
            </m:r>
          </m:sub>
          <m:sup>
            <m:r>
              <w:rPr>
                <w:rFonts w:ascii="Cambria Math" w:eastAsia="Cambria Math" w:hAnsi="Cambria Math" w:cs="Cambria Math"/>
              </w:rPr>
              <m:t>1</m:t>
            </m:r>
          </m:sup>
          <m:e>
            <m:f>
              <m:fPr>
                <m:ctrlPr>
                  <w:rPr>
                    <w:rFonts w:ascii="Cambria Math" w:eastAsia="Cambria Math" w:hAnsi="Cambria Math" w:cs="Cambria Math"/>
                  </w:rPr>
                </m:ctrlPr>
              </m:fPr>
              <m:num>
                <m:r>
                  <w:rPr>
                    <w:rFonts w:ascii="Cambria Math" w:eastAsia="Cambria Math" w:hAnsi="Cambria Math" w:cs="Cambria Math"/>
                  </w:rPr>
                  <m:t>dx</m:t>
                </m:r>
              </m:num>
              <m:den>
                <m:r>
                  <w:rPr>
                    <w:rFonts w:ascii="Cambria Math" w:eastAsia="Cambria Math" w:hAnsi="Cambria Math" w:cs="Cambria Math"/>
                  </w:rPr>
                  <m:t>x</m:t>
                </m:r>
              </m:den>
            </m:f>
          </m:e>
        </m:nary>
        <m:r>
          <w:rPr>
            <w:rFonts w:ascii="Cambria Math" w:eastAsia="Cambria Math" w:hAnsi="Cambria Math" w:cs="Cambria Math"/>
          </w:rPr>
          <m:t>=2,30259</m:t>
        </m:r>
      </m:oMath>
      <w:r>
        <w:t xml:space="preserve"> методом парабол при </w:t>
      </w:r>
      <m:oMath>
        <m:r>
          <w:rPr>
            <w:rFonts w:ascii="Cambria Math" w:eastAsia="Cambria Math" w:hAnsi="Cambria Math" w:cs="Cambria Math"/>
          </w:rPr>
          <m:t>h=0,45;</m:t>
        </m:r>
        <m:r>
          <w:rPr>
            <w:rFonts w:ascii="Cambria Math" w:eastAsia="Cambria Math" w:hAnsi="Cambria Math" w:cs="Cambria Math"/>
          </w:rPr>
          <m:t>h=</m:t>
        </m:r>
        <m:r>
          <w:rPr>
            <w:rFonts w:ascii="Cambria Math" w:eastAsia="Cambria Math" w:hAnsi="Cambria Math" w:cs="Cambria Math"/>
          </w:rPr>
          <m:t>0,225;</m:t>
        </m:r>
        <m:r>
          <w:rPr>
            <w:rFonts w:ascii="Cambria Math" w:eastAsia="Cambria Math" w:hAnsi="Cambria Math" w:cs="Cambria Math"/>
          </w:rPr>
          <m:t>h=</m:t>
        </m:r>
        <m:r>
          <w:rPr>
            <w:rFonts w:ascii="Cambria Math" w:eastAsia="Cambria Math" w:hAnsi="Cambria Math" w:cs="Cambria Math"/>
          </w:rPr>
          <m:t>0,1125.</m:t>
        </m:r>
      </m:oMath>
      <w:r>
        <w:t xml:space="preserve"> Пояснить, почему при первом значении шага получается значительная ошибка. Уточнить результат по методу Рунге до порядка </w:t>
      </w:r>
      <m:oMath>
        <m:r>
          <w:rPr>
            <w:rFonts w:ascii="Cambria Math" w:eastAsia="Cambria Math" w:hAnsi="Cambria Math" w:cs="Cambria Math"/>
          </w:rPr>
          <m:t>O(</m:t>
        </m:r>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8</m:t>
            </m:r>
          </m:sup>
        </m:sSup>
        <m:r>
          <w:rPr>
            <w:rFonts w:ascii="Cambria Math" w:eastAsia="Cambria Math" w:hAnsi="Cambria Math" w:cs="Cambria Math"/>
          </w:rPr>
          <m:t>)</m:t>
        </m:r>
      </m:oMath>
      <w:r>
        <w:t>.</w:t>
      </w:r>
    </w:p>
    <w:p w:rsidR="006E2526" w:rsidRDefault="00FC72D8">
      <w:pPr>
        <w:spacing w:line="360" w:lineRule="auto"/>
      </w:pPr>
      <w:r>
        <w:t xml:space="preserve">6. Найти приближенное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m:t>
            </m:r>
          </m:sub>
          <m:sup>
            <m:r>
              <w:rPr>
                <w:rFonts w:ascii="Cambria Math" w:eastAsia="Cambria Math" w:hAnsi="Cambria Math" w:cs="Cambria Math"/>
              </w:rPr>
              <m:t>10</m:t>
            </m:r>
          </m:sup>
        </m:sSubSup>
        <m:r>
          <w:rPr>
            <w:rFonts w:ascii="Cambria Math" w:eastAsia="Cambria Math" w:hAnsi="Cambria Math" w:cs="Cambria Math"/>
          </w:rPr>
          <m:t>=</m:t>
        </m:r>
        <m:nary>
          <m:naryPr>
            <m:ctrlPr>
              <w:rPr>
                <w:rFonts w:ascii="Cambria Math" w:eastAsia="Cambria Math" w:hAnsi="Cambria Math" w:cs="Cambria Math"/>
              </w:rPr>
            </m:ctrlPr>
          </m:naryPr>
          <m:sub>
            <m:r>
              <w:rPr>
                <w:rFonts w:ascii="Cambria Math" w:eastAsia="Cambria Math" w:hAnsi="Cambria Math" w:cs="Cambria Math"/>
              </w:rPr>
              <m:t>0</m:t>
            </m:r>
          </m:sub>
          <m:sup>
            <m:r>
              <w:rPr>
                <w:rFonts w:ascii="Cambria Math" w:eastAsia="Cambria Math" w:hAnsi="Cambria Math" w:cs="Cambria Math"/>
              </w:rPr>
              <m:t>10</m:t>
            </m:r>
          </m:sup>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sup>
            </m:sSup>
          </m:e>
        </m:nary>
        <m:r>
          <w:rPr>
            <w:rFonts w:ascii="Cambria Math" w:eastAsia="Cambria Math" w:hAnsi="Cambria Math" w:cs="Cambria Math"/>
          </w:rPr>
          <m:t>dx=0,999955</m:t>
        </m:r>
      </m:oMath>
      <w:r>
        <w:t xml:space="preserve"> методами прямоугольников, трапеций, парабол</w:t>
      </w:r>
      <w:proofErr w:type="gramStart"/>
      <w:r>
        <w:t xml:space="preserve"> ,</w:t>
      </w:r>
      <w:proofErr w:type="gramEnd"/>
      <w:r>
        <w:t xml:space="preserve"> Боде при </w:t>
      </w:r>
      <m:oMath>
        <m:r>
          <w:rPr>
            <w:rFonts w:ascii="Cambria Math" w:eastAsia="Cambria Math" w:hAnsi="Cambria Math" w:cs="Cambria Math"/>
          </w:rPr>
          <m:t>h=1</m:t>
        </m:r>
      </m:oMath>
      <w:r>
        <w:t>. Сделать анализ полученных результатов.</w:t>
      </w:r>
    </w:p>
    <w:p w:rsidR="006E2526" w:rsidRDefault="00FC72D8">
      <w:pPr>
        <w:spacing w:line="360" w:lineRule="auto"/>
      </w:pPr>
      <w:r>
        <w:t xml:space="preserve">7. Найти приближенное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-1</m:t>
            </m:r>
          </m:sub>
          <m:sup>
            <m:r>
              <w:rPr>
                <w:rFonts w:ascii="Cambria Math" w:eastAsia="Cambria Math" w:hAnsi="Cambria Math" w:cs="Cambria Math"/>
              </w:rPr>
              <m:t>3</m:t>
            </m:r>
          </m:sup>
        </m:sSubSup>
        <m:r>
          <w:rPr>
            <w:rFonts w:ascii="Cambria Math" w:eastAsia="Cambria Math" w:hAnsi="Cambria Math" w:cs="Cambria Math"/>
          </w:rPr>
          <m:t>=</m:t>
        </m:r>
        <m:nary>
          <m:naryPr>
            <m:ctrlPr>
              <w:rPr>
                <w:rFonts w:ascii="Cambria Math" w:eastAsia="Cambria Math" w:hAnsi="Cambria Math" w:cs="Cambria Math"/>
              </w:rPr>
            </m:ctrlPr>
          </m:naryPr>
          <m:sub>
            <m:r>
              <w:rPr>
                <w:rFonts w:ascii="Cambria Math" w:eastAsia="Cambria Math" w:hAnsi="Cambria Math" w:cs="Cambria Math"/>
              </w:rPr>
              <m:t>-1</m:t>
            </m:r>
          </m:sub>
          <m:sup>
            <m:r>
              <w:rPr>
                <w:rFonts w:ascii="Cambria Math" w:eastAsia="Cambria Math" w:hAnsi="Cambria Math" w:cs="Cambria Math"/>
              </w:rPr>
              <m:t>3</m:t>
            </m:r>
          </m:sup>
          <m:e>
            <m:f>
              <m:fPr>
                <m:ctrlPr>
                  <w:rPr>
                    <w:rFonts w:ascii="Cambria Math" w:eastAsia="Cambria Math" w:hAnsi="Cambria Math" w:cs="Cambria Math"/>
                  </w:rPr>
                </m:ctrlPr>
              </m:fPr>
              <m:num>
                <m:r>
                  <w:rPr>
                    <w:rFonts w:ascii="Cambria Math" w:eastAsia="Cambria Math" w:hAnsi="Cambria Math" w:cs="Cambria Math"/>
                  </w:rPr>
                  <m:t>dx</m:t>
                </m:r>
              </m:num>
              <m:den>
                <m:r>
                  <w:rPr>
                    <w:rFonts w:ascii="Cambria Math" w:eastAsia="Cambria Math" w:hAnsi="Cambria Math" w:cs="Cambria Math"/>
                  </w:rPr>
                  <m:t>2+x</m:t>
                </m:r>
              </m:den>
            </m:f>
          </m:e>
        </m:nary>
      </m:oMath>
      <w:r>
        <w:t xml:space="preserve">  методами прямоугольников, трапеций, парабол, Уэддля при </w:t>
      </w:r>
      <m:oMath>
        <m:r>
          <w:rPr>
            <w:rFonts w:ascii="Cambria Math" w:eastAsia="Cambria Math" w:hAnsi="Cambria Math" w:cs="Cambria Math"/>
          </w:rPr>
          <m:t>h=1</m:t>
        </m:r>
      </m:oMath>
      <w:r>
        <w:t>. Оценить погрешности методов.</w:t>
      </w:r>
    </w:p>
    <w:p w:rsidR="006E2526" w:rsidRDefault="00FC72D8">
      <w:pPr>
        <w:spacing w:line="360" w:lineRule="auto"/>
      </w:pPr>
      <w:r>
        <w:t xml:space="preserve">8. Вычислить приближенное значение интеграла </w:t>
      </w:r>
      <m:oMath>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0</m:t>
            </m:r>
          </m:sub>
          <m:sup>
            <m:f>
              <m:fPr>
                <m:ctrlPr>
                  <w:rPr>
                    <w:rFonts w:ascii="Cambria Math" w:eastAsia="Cambria Math" w:hAnsi="Cambria Math" w:cs="Cambria Math"/>
                  </w:rPr>
                </m:ctrlPr>
              </m:fPr>
              <m:num>
                <m:r>
                  <w:rPr>
                    <w:rFonts w:ascii="Cambria Math" w:eastAsia="Cambria Math" w:hAnsi="Cambria Math" w:cs="Cambria Math"/>
                  </w:rPr>
                  <m:t>π</m:t>
                </m:r>
              </m:num>
              <m:den>
                <m:r>
                  <w:rPr>
                    <w:rFonts w:ascii="Cambria Math" w:eastAsia="Cambria Math" w:hAnsi="Cambria Math" w:cs="Cambria Math"/>
                  </w:rPr>
                  <m:t>2</m:t>
                </m:r>
              </m:den>
            </m:f>
          </m:sup>
        </m:sSubSup>
        <m:r>
          <w:rPr>
            <w:rFonts w:ascii="Cambria Math" w:eastAsia="Cambria Math" w:hAnsi="Cambria Math" w:cs="Cambria Math"/>
          </w:rPr>
          <m:t>=</m:t>
        </m:r>
        <m:nary>
          <m:naryPr>
            <m:ctrlPr>
              <w:rPr>
                <w:rFonts w:ascii="Cambria Math" w:eastAsia="Cambria Math" w:hAnsi="Cambria Math" w:cs="Cambria Math"/>
              </w:rPr>
            </m:ctrlPr>
          </m:naryPr>
          <m:sub>
            <m:r>
              <w:rPr>
                <w:rFonts w:ascii="Cambria Math" w:eastAsia="Cambria Math" w:hAnsi="Cambria Math" w:cs="Cambria Math"/>
              </w:rPr>
              <m:t>0</m:t>
            </m:r>
          </m:sub>
          <m:sup>
            <m:f>
              <m:fPr>
                <m:ctrlPr>
                  <w:rPr>
                    <w:rFonts w:ascii="Cambria Math" w:eastAsia="Cambria Math" w:hAnsi="Cambria Math" w:cs="Cambria Math"/>
                  </w:rPr>
                </m:ctrlPr>
              </m:fPr>
              <m:num>
                <m:r>
                  <w:rPr>
                    <w:rFonts w:ascii="Cambria Math" w:eastAsia="Cambria Math" w:hAnsi="Cambria Math" w:cs="Cambria Math"/>
                  </w:rPr>
                  <m:t>π</m:t>
                </m:r>
              </m:num>
              <m:den>
                <m:r>
                  <w:rPr>
                    <w:rFonts w:ascii="Cambria Math" w:eastAsia="Cambria Math" w:hAnsi="Cambria Math" w:cs="Cambria Math"/>
                  </w:rPr>
                  <m:t>2</m:t>
                </m:r>
              </m:den>
            </m:f>
          </m:sup>
          <m:e>
            <m:r>
              <w:rPr>
                <w:rFonts w:ascii="Cambria Math" w:eastAsia="Cambria Math" w:hAnsi="Cambria Math" w:cs="Cambria Math"/>
              </w:rPr>
              <m:t>sinx</m:t>
            </m:r>
          </m:e>
        </m:nary>
        <m:r>
          <w:rPr>
            <w:rFonts w:ascii="Cambria Math" w:eastAsia="Cambria Math" w:hAnsi="Cambria Math" w:cs="Cambria Math"/>
          </w:rPr>
          <m:t>dx=1</m:t>
        </m:r>
      </m:oMath>
      <w:r>
        <w:t xml:space="preserve"> методами прямоугольников, трапеций, парабол, </w:t>
      </w:r>
      <w:proofErr w:type="gramStart"/>
      <w:r>
        <w:t>Боде</w:t>
      </w:r>
      <w:proofErr w:type="gramEnd"/>
      <w:r>
        <w:t xml:space="preserve">, </w:t>
      </w:r>
      <w:proofErr w:type="spellStart"/>
      <w:r>
        <w:t>Уэддля</w:t>
      </w:r>
      <w:proofErr w:type="spellEnd"/>
      <w:r>
        <w:t xml:space="preserve">, </w:t>
      </w:r>
      <w:proofErr w:type="spellStart"/>
      <w:r>
        <w:t>Ньютонса-Котеса</w:t>
      </w:r>
      <w:proofErr w:type="spellEnd"/>
      <w:r>
        <w:t xml:space="preserve"> на </w:t>
      </w:r>
      <w:proofErr w:type="spellStart"/>
      <w:r>
        <w:t>семиточечном</w:t>
      </w:r>
      <w:proofErr w:type="spellEnd"/>
      <w:r>
        <w:t xml:space="preserve"> шаблоне, применяя разбиение на 1, 2, 4, 8 частичных отрезка.</w:t>
      </w:r>
    </w:p>
    <w:sectPr w:rsidR="006E2526" w:rsidSect="000645B6">
      <w:pgSz w:w="11906" w:h="16838"/>
      <w:pgMar w:top="851" w:right="851" w:bottom="851" w:left="85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20002A87" w:usb1="80000000" w:usb2="00000008" w:usb3="00000000" w:csb0="000001FF" w:csb1="00000000"/>
  </w:font>
  <w:font w:name="Noto Sans Symbols">
    <w:altName w:val="Times New Roman"/>
    <w:charset w:val="00"/>
    <w:family w:val="auto"/>
    <w:pitch w:val="default"/>
  </w:font>
  <w:font w:name="Times New Roman">
    <w:panose1 w:val="02020603050405020304"/>
    <w:charset w:val="CC"/>
    <w:family w:val="roman"/>
    <w:pitch w:val="variable"/>
    <w:sig w:usb0="20002A87" w:usb1="80000000" w:usb2="00000008"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20002A87" w:usb1="80000000" w:usb2="00000008" w:usb3="00000000" w:csb0="0000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3CB0"/>
    <w:multiLevelType w:val="multilevel"/>
    <w:tmpl w:val="E8A20E6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14C90A3E"/>
    <w:multiLevelType w:val="multilevel"/>
    <w:tmpl w:val="36A4BFBE"/>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
    <w:nsid w:val="16492DA0"/>
    <w:multiLevelType w:val="multilevel"/>
    <w:tmpl w:val="2D4AF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9A4F56"/>
    <w:multiLevelType w:val="multilevel"/>
    <w:tmpl w:val="A24A70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B3E4A91"/>
    <w:multiLevelType w:val="multilevel"/>
    <w:tmpl w:val="E24E5A9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F37324D"/>
    <w:multiLevelType w:val="multilevel"/>
    <w:tmpl w:val="E1ECDBCE"/>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FF33DE3"/>
    <w:multiLevelType w:val="multilevel"/>
    <w:tmpl w:val="CD1AEF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7EB7E9F"/>
    <w:multiLevelType w:val="multilevel"/>
    <w:tmpl w:val="EF94920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41A80C4D"/>
    <w:multiLevelType w:val="multilevel"/>
    <w:tmpl w:val="0BE23B5E"/>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nsid w:val="6E921B61"/>
    <w:multiLevelType w:val="multilevel"/>
    <w:tmpl w:val="2750B556"/>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D7722C7"/>
    <w:multiLevelType w:val="multilevel"/>
    <w:tmpl w:val="D6C4C78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8"/>
  </w:num>
  <w:num w:numId="3">
    <w:abstractNumId w:val="0"/>
  </w:num>
  <w:num w:numId="4">
    <w:abstractNumId w:val="6"/>
  </w:num>
  <w:num w:numId="5">
    <w:abstractNumId w:val="9"/>
  </w:num>
  <w:num w:numId="6">
    <w:abstractNumId w:val="5"/>
  </w:num>
  <w:num w:numId="7">
    <w:abstractNumId w:val="3"/>
  </w:num>
  <w:num w:numId="8">
    <w:abstractNumId w:val="7"/>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6E2526"/>
    <w:rsid w:val="000645B6"/>
    <w:rsid w:val="006E2526"/>
    <w:rsid w:val="00783715"/>
    <w:rsid w:val="00931F48"/>
    <w:rsid w:val="00BA3D43"/>
    <w:rsid w:val="00C944F2"/>
    <w:rsid w:val="00D35FB7"/>
    <w:rsid w:val="00D57B01"/>
    <w:rsid w:val="00DC2E58"/>
    <w:rsid w:val="00FC72D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645B6"/>
  </w:style>
  <w:style w:type="paragraph" w:styleId="1">
    <w:name w:val="heading 1"/>
    <w:basedOn w:val="a"/>
    <w:next w:val="a"/>
    <w:rsid w:val="000645B6"/>
    <w:pPr>
      <w:keepNext/>
      <w:keepLines/>
      <w:spacing w:before="480" w:after="120"/>
      <w:outlineLvl w:val="0"/>
    </w:pPr>
    <w:rPr>
      <w:b/>
      <w:sz w:val="48"/>
      <w:szCs w:val="48"/>
    </w:rPr>
  </w:style>
  <w:style w:type="paragraph" w:styleId="2">
    <w:name w:val="heading 2"/>
    <w:basedOn w:val="a"/>
    <w:next w:val="a"/>
    <w:rsid w:val="000645B6"/>
    <w:pPr>
      <w:keepNext/>
      <w:keepLines/>
      <w:spacing w:before="360" w:after="80"/>
      <w:outlineLvl w:val="1"/>
    </w:pPr>
    <w:rPr>
      <w:b/>
      <w:sz w:val="36"/>
      <w:szCs w:val="36"/>
    </w:rPr>
  </w:style>
  <w:style w:type="paragraph" w:styleId="3">
    <w:name w:val="heading 3"/>
    <w:basedOn w:val="a"/>
    <w:next w:val="a"/>
    <w:rsid w:val="000645B6"/>
    <w:pPr>
      <w:keepNext/>
      <w:keepLines/>
      <w:spacing w:before="280" w:after="80"/>
      <w:outlineLvl w:val="2"/>
    </w:pPr>
    <w:rPr>
      <w:b/>
      <w:sz w:val="28"/>
      <w:szCs w:val="28"/>
    </w:rPr>
  </w:style>
  <w:style w:type="paragraph" w:styleId="4">
    <w:name w:val="heading 4"/>
    <w:basedOn w:val="a"/>
    <w:next w:val="a"/>
    <w:rsid w:val="000645B6"/>
    <w:pPr>
      <w:keepNext/>
      <w:keepLines/>
      <w:spacing w:before="240" w:after="40"/>
      <w:outlineLvl w:val="3"/>
    </w:pPr>
    <w:rPr>
      <w:b/>
    </w:rPr>
  </w:style>
  <w:style w:type="paragraph" w:styleId="5">
    <w:name w:val="heading 5"/>
    <w:basedOn w:val="a"/>
    <w:next w:val="a"/>
    <w:rsid w:val="000645B6"/>
    <w:pPr>
      <w:keepNext/>
      <w:keepLines/>
      <w:spacing w:before="220" w:after="40"/>
      <w:outlineLvl w:val="4"/>
    </w:pPr>
    <w:rPr>
      <w:b/>
      <w:sz w:val="22"/>
      <w:szCs w:val="22"/>
    </w:rPr>
  </w:style>
  <w:style w:type="paragraph" w:styleId="6">
    <w:name w:val="heading 6"/>
    <w:basedOn w:val="a"/>
    <w:next w:val="a"/>
    <w:rsid w:val="000645B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0645B6"/>
    <w:tblPr>
      <w:tblCellMar>
        <w:top w:w="0" w:type="dxa"/>
        <w:left w:w="0" w:type="dxa"/>
        <w:bottom w:w="0" w:type="dxa"/>
        <w:right w:w="0" w:type="dxa"/>
      </w:tblCellMar>
    </w:tblPr>
  </w:style>
  <w:style w:type="paragraph" w:styleId="a3">
    <w:name w:val="Title"/>
    <w:basedOn w:val="a"/>
    <w:next w:val="a"/>
    <w:rsid w:val="000645B6"/>
    <w:pPr>
      <w:keepNext/>
      <w:keepLines/>
      <w:spacing w:before="480" w:after="120"/>
    </w:pPr>
    <w:rPr>
      <w:b/>
      <w:sz w:val="72"/>
      <w:szCs w:val="72"/>
    </w:rPr>
  </w:style>
  <w:style w:type="paragraph" w:styleId="a4">
    <w:name w:val="Subtitle"/>
    <w:basedOn w:val="a"/>
    <w:next w:val="a"/>
    <w:rsid w:val="000645B6"/>
    <w:pPr>
      <w:keepNext/>
      <w:keepLines/>
      <w:spacing w:before="360" w:after="80"/>
    </w:pPr>
    <w:rPr>
      <w:rFonts w:ascii="Georgia" w:eastAsia="Georgia" w:hAnsi="Georgia" w:cs="Georgia"/>
      <w:i/>
      <w:color w:val="666666"/>
      <w:sz w:val="48"/>
      <w:szCs w:val="48"/>
    </w:rPr>
  </w:style>
  <w:style w:type="table" w:customStyle="1" w:styleId="a5">
    <w:basedOn w:val="TableNormal"/>
    <w:rsid w:val="000645B6"/>
    <w:tblPr>
      <w:tblStyleRowBandSize w:val="1"/>
      <w:tblStyleColBandSize w:val="1"/>
      <w:tblCellMar>
        <w:top w:w="0" w:type="dxa"/>
        <w:left w:w="108" w:type="dxa"/>
        <w:bottom w:w="0" w:type="dxa"/>
        <w:right w:w="108" w:type="dxa"/>
      </w:tblCellMar>
    </w:tblPr>
  </w:style>
  <w:style w:type="table" w:customStyle="1" w:styleId="a6">
    <w:basedOn w:val="TableNormal"/>
    <w:rsid w:val="000645B6"/>
    <w:tblPr>
      <w:tblStyleRowBandSize w:val="1"/>
      <w:tblStyleColBandSize w:val="1"/>
      <w:tblCellMar>
        <w:top w:w="0" w:type="dxa"/>
        <w:left w:w="108" w:type="dxa"/>
        <w:bottom w:w="0" w:type="dxa"/>
        <w:right w:w="108" w:type="dxa"/>
      </w:tblCellMar>
    </w:tblPr>
  </w:style>
  <w:style w:type="table" w:customStyle="1" w:styleId="a7">
    <w:basedOn w:val="TableNormal"/>
    <w:rsid w:val="000645B6"/>
    <w:tblPr>
      <w:tblStyleRowBandSize w:val="1"/>
      <w:tblStyleColBandSize w:val="1"/>
      <w:tblCellMar>
        <w:top w:w="0" w:type="dxa"/>
        <w:left w:w="108" w:type="dxa"/>
        <w:bottom w:w="0" w:type="dxa"/>
        <w:right w:w="108" w:type="dxa"/>
      </w:tblCellMar>
    </w:tblPr>
  </w:style>
  <w:style w:type="table" w:customStyle="1" w:styleId="a8">
    <w:basedOn w:val="TableNormal"/>
    <w:rsid w:val="000645B6"/>
    <w:tblPr>
      <w:tblStyleRowBandSize w:val="1"/>
      <w:tblStyleColBandSize w:val="1"/>
      <w:tblCellMar>
        <w:top w:w="0" w:type="dxa"/>
        <w:left w:w="108" w:type="dxa"/>
        <w:bottom w:w="0" w:type="dxa"/>
        <w:right w:w="108" w:type="dxa"/>
      </w:tblCellMar>
    </w:tblPr>
  </w:style>
  <w:style w:type="paragraph" w:styleId="a9">
    <w:name w:val="Balloon Text"/>
    <w:basedOn w:val="a"/>
    <w:link w:val="aa"/>
    <w:uiPriority w:val="99"/>
    <w:semiHidden/>
    <w:unhideWhenUsed/>
    <w:rsid w:val="00FC72D8"/>
    <w:rPr>
      <w:rFonts w:ascii="Tahoma" w:hAnsi="Tahoma" w:cs="Tahoma"/>
      <w:sz w:val="16"/>
      <w:szCs w:val="16"/>
    </w:rPr>
  </w:style>
  <w:style w:type="character" w:customStyle="1" w:styleId="aa">
    <w:name w:val="Текст выноски Знак"/>
    <w:basedOn w:val="a0"/>
    <w:link w:val="a9"/>
    <w:uiPriority w:val="99"/>
    <w:semiHidden/>
    <w:rsid w:val="00FC72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paragraph" w:styleId="a9">
    <w:name w:val="Balloon Text"/>
    <w:basedOn w:val="a"/>
    <w:link w:val="aa"/>
    <w:uiPriority w:val="99"/>
    <w:semiHidden/>
    <w:unhideWhenUsed/>
    <w:rsid w:val="00FC72D8"/>
    <w:rPr>
      <w:rFonts w:ascii="Tahoma" w:hAnsi="Tahoma" w:cs="Tahoma"/>
      <w:sz w:val="16"/>
      <w:szCs w:val="16"/>
    </w:rPr>
  </w:style>
  <w:style w:type="character" w:customStyle="1" w:styleId="aa">
    <w:name w:val="Текст выноски Знак"/>
    <w:basedOn w:val="a0"/>
    <w:link w:val="a9"/>
    <w:uiPriority w:val="99"/>
    <w:semiHidden/>
    <w:rsid w:val="00FC7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jpeg"/><Relationship Id="rId76" Type="http://schemas.openxmlformats.org/officeDocument/2006/relationships/image" Target="media/image67.png"/><Relationship Id="rId7" Type="http://schemas.openxmlformats.org/officeDocument/2006/relationships/hyperlink" Target="https://www.geogebra.org/" TargetMode="External"/><Relationship Id="rId71"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desmos.com/calculator/g7xh6vs0hx"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desmos.com/calculator/wpygz4vral" TargetMode="External"/><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hyperlink" Target="https://www.desmos.com/calculator"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1855</Words>
  <Characters>10579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Сандов</cp:lastModifiedBy>
  <cp:revision>8</cp:revision>
  <dcterms:created xsi:type="dcterms:W3CDTF">2023-03-10T10:31:00Z</dcterms:created>
  <dcterms:modified xsi:type="dcterms:W3CDTF">2023-04-17T18:26:00Z</dcterms:modified>
</cp:coreProperties>
</file>